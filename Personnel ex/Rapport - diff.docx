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C6D" w14:textId="6D3F79B7" w:rsidR="007F30AE" w:rsidRPr="000E7483" w:rsidRDefault="00DE38C5" w:rsidP="000E7483">
      <w:pPr>
        <w:pStyle w:val="Titre"/>
      </w:pPr>
      <w:r>
        <w:t>P _GestProj_AlEsAn</w:t>
      </w:r>
    </w:p>
    <w:p w14:paraId="61D18296" w14:textId="75871F40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E78765" wp14:editId="2C0D5D71">
            <wp:extent cx="3476625" cy="3476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BB166" w14:textId="4449B57F" w:rsidR="001D4577" w:rsidRPr="000E7483" w:rsidRDefault="001D4577" w:rsidP="000E7483">
      <w:pPr>
        <w:jc w:val="center"/>
      </w:pPr>
    </w:p>
    <w:p w14:paraId="33216807" w14:textId="23BCC9A4" w:rsidR="007F30AE" w:rsidRPr="000E7483" w:rsidRDefault="002376D6" w:rsidP="000E7483">
      <w:pPr>
        <w:spacing w:before="2000"/>
        <w:jc w:val="center"/>
      </w:pPr>
      <w:r>
        <w:t xml:space="preserve">Alan </w:t>
      </w:r>
      <w:r w:rsidR="007F30AE" w:rsidRPr="000E7483">
        <w:t>– C</w:t>
      </w:r>
      <w:r>
        <w:t>IN1B</w:t>
      </w:r>
    </w:p>
    <w:p w14:paraId="23A0A372" w14:textId="4A9D4346" w:rsidR="007F30AE" w:rsidRPr="000E7483" w:rsidRDefault="002376D6" w:rsidP="000E7483">
      <w:pPr>
        <w:jc w:val="center"/>
      </w:pPr>
      <w:r>
        <w:t>Sébeillon</w:t>
      </w:r>
    </w:p>
    <w:p w14:paraId="64AB0A27" w14:textId="23B787D7" w:rsidR="007F30AE" w:rsidRPr="000E7483" w:rsidRDefault="002376D6" w:rsidP="000E7483">
      <w:pPr>
        <w:jc w:val="center"/>
      </w:pPr>
      <w:r>
        <w:t>32période</w:t>
      </w:r>
    </w:p>
    <w:p w14:paraId="10B16DC9" w14:textId="424732FE" w:rsidR="007F30AE" w:rsidRPr="000E7483" w:rsidRDefault="002376D6" w:rsidP="000E7483">
      <w:pPr>
        <w:jc w:val="center"/>
      </w:pPr>
      <w:r>
        <w:t>Xavier Carrel</w:t>
      </w:r>
    </w:p>
    <w:p w14:paraId="01CD75EA" w14:textId="2E3F34F7" w:rsidR="007F30AE" w:rsidRPr="000E7483" w:rsidRDefault="007F30AE" w:rsidP="000E7483">
      <w:pPr>
        <w:jc w:val="center"/>
      </w:pPr>
    </w:p>
    <w:p w14:paraId="423146D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3FD21EB7" w14:textId="76E88AEB" w:rsidR="00704951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5884386" w:history="1">
        <w:r w:rsidR="00704951" w:rsidRPr="00ED6E8B">
          <w:rPr>
            <w:rStyle w:val="Lienhypertexte"/>
            <w:noProof/>
          </w:rPr>
          <w:t>1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Spécifications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7AF12A25" w14:textId="16C72EBA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87" w:history="1">
        <w:r w:rsidR="00704951" w:rsidRPr="00ED6E8B">
          <w:rPr>
            <w:rStyle w:val="Lienhypertexte"/>
            <w:noProof/>
          </w:rPr>
          <w:t>1.1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Titre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0EABB37" w14:textId="444F90FB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88" w:history="1">
        <w:r w:rsidR="00704951" w:rsidRPr="00ED6E8B">
          <w:rPr>
            <w:rStyle w:val="Lienhypertexte"/>
            <w:noProof/>
          </w:rPr>
          <w:t>1.2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Description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81CE481" w14:textId="4C3C272D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89" w:history="1">
        <w:r w:rsidR="00704951" w:rsidRPr="00ED6E8B">
          <w:rPr>
            <w:rStyle w:val="Lienhypertexte"/>
            <w:noProof/>
          </w:rPr>
          <w:t>1.3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Matériel et logiciels à disposition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_Toc165884389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2776F332" w14:textId="36C7DA1C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90" w:history="1">
        <w:r w:rsidR="00704951" w:rsidRPr="00ED6E8B">
          <w:rPr>
            <w:rStyle w:val="Lienhypertexte"/>
            <w:noProof/>
          </w:rPr>
          <w:t>1.4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Prérequis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_Toc165884390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95C7FD6" w14:textId="2CD18B8A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91" w:history="1">
        <w:r w:rsidR="00704951" w:rsidRPr="00ED6E8B">
          <w:rPr>
            <w:rStyle w:val="Lienhypertexte"/>
            <w:noProof/>
          </w:rPr>
          <w:t>1.5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Cahier des charges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_Toc165884391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0CA0F0D7" w14:textId="0772E872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2" w:history="1">
        <w:r w:rsidR="00704951" w:rsidRPr="00ED6E8B">
          <w:rPr>
            <w:rStyle w:val="Lienhypertexte"/>
            <w:noProof/>
          </w:rPr>
          <w:t>1.5.1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Objectifs et portée du projet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_Toc165884392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5440F25" w14:textId="2844C016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3" w:history="1">
        <w:r w:rsidR="00704951" w:rsidRPr="00ED6E8B">
          <w:rPr>
            <w:rStyle w:val="Lienhypertexte"/>
            <w:noProof/>
          </w:rPr>
          <w:t>1.5.2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Caractéristiques des utilisateurs et impacts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_Toc165884393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6F05CA44" w14:textId="7365C384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4" w:history="1">
        <w:r w:rsidR="00704951" w:rsidRPr="00ED6E8B">
          <w:rPr>
            <w:rStyle w:val="Lienhypertexte"/>
            <w:noProof/>
          </w:rPr>
          <w:t>1.5.3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Fonctionnalités requises (du point de vue de l’utilisateur)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_Toc165884394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4C2D8C03" w14:textId="0B801F2E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5" w:history="1">
        <w:r w:rsidR="00704951" w:rsidRPr="00ED6E8B">
          <w:rPr>
            <w:rStyle w:val="Lienhypertexte"/>
            <w:noProof/>
          </w:rPr>
          <w:t>1.5.4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Contraintes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_Toc165884395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0A612BEE" w14:textId="198B2E9F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96" w:history="1">
        <w:r w:rsidR="00704951" w:rsidRPr="00ED6E8B">
          <w:rPr>
            <w:rStyle w:val="Lienhypertexte"/>
            <w:noProof/>
          </w:rPr>
          <w:t>1.6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Livrables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4CDEFEF6" w14:textId="05237904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397" w:history="1">
        <w:r w:rsidR="00704951" w:rsidRPr="00ED6E8B">
          <w:rPr>
            <w:rStyle w:val="Lienhypertexte"/>
            <w:noProof/>
          </w:rPr>
          <w:t>2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Planification Initiale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21E7F15F" w14:textId="695F2EEA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398" w:history="1">
        <w:r w:rsidR="00704951" w:rsidRPr="00ED6E8B">
          <w:rPr>
            <w:rStyle w:val="Lienhypertexte"/>
            <w:noProof/>
          </w:rPr>
          <w:t>3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Analyse fonctionnelle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5A23805C" w14:textId="0D395A28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9" w:history="1">
        <w:r w:rsidR="00704951" w:rsidRPr="00ED6E8B">
          <w:rPr>
            <w:rStyle w:val="Lienhypertexte"/>
            <w:noProof/>
          </w:rPr>
          <w:t>3.1.1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Bowling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_Toc165884399 \h </w:instrText>
        </w:r>
        <w:r w:rsidR="00704951">
          <w:rPr>
            <w:noProof/>
            <w:webHidden/>
          </w:rPr>
          <w:fldChar w:fldCharType="separate"/>
        </w:r>
        <w:r w:rsidR="00107EDE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1F0021C4" w14:textId="028F38CA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0" w:history="1">
        <w:r w:rsidR="00704951" w:rsidRPr="00ED6E8B">
          <w:rPr>
            <w:rStyle w:val="Lienhypertexte"/>
            <w:noProof/>
          </w:rPr>
          <w:t>3.1.2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Home cinéma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_Toc165884400 \h </w:instrText>
        </w:r>
        <w:r w:rsidR="00704951">
          <w:rPr>
            <w:noProof/>
            <w:webHidden/>
          </w:rPr>
          <w:fldChar w:fldCharType="separate"/>
        </w:r>
        <w:r w:rsidR="00107EDE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631C1599" w14:textId="5F36F429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1" w:history="1">
        <w:r w:rsidR="00704951" w:rsidRPr="00ED6E8B">
          <w:rPr>
            <w:rStyle w:val="Lienhypertexte"/>
            <w:noProof/>
          </w:rPr>
          <w:t>3.1.3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Terrain de Foot "City"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_Toc165884401 \h </w:instrText>
        </w:r>
        <w:r w:rsidR="00704951">
          <w:rPr>
            <w:noProof/>
            <w:webHidden/>
          </w:rPr>
          <w:fldChar w:fldCharType="separate"/>
        </w:r>
        <w:r w:rsidR="00107EDE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47756DAA" w14:textId="6DFFFA67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2" w:history="1">
        <w:r w:rsidR="00704951" w:rsidRPr="00ED6E8B">
          <w:rPr>
            <w:rStyle w:val="Lienhypertexte"/>
            <w:noProof/>
          </w:rPr>
          <w:t>3.1.4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Vestiaire Piscine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_Toc165884402 \h </w:instrText>
        </w:r>
        <w:r w:rsidR="00704951">
          <w:rPr>
            <w:noProof/>
            <w:webHidden/>
          </w:rPr>
          <w:fldChar w:fldCharType="separate"/>
        </w:r>
        <w:r w:rsidR="00107EDE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7EFCFFDA" w14:textId="57038425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3" w:history="1">
        <w:r w:rsidR="00704951" w:rsidRPr="00ED6E8B">
          <w:rPr>
            <w:rStyle w:val="Lienhypertexte"/>
            <w:noProof/>
          </w:rPr>
          <w:t>3.1.1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toilettes hommes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_Toc165884403 \h </w:instrText>
        </w:r>
        <w:r w:rsidR="00704951">
          <w:rPr>
            <w:noProof/>
            <w:webHidden/>
          </w:rPr>
          <w:fldChar w:fldCharType="separate"/>
        </w:r>
        <w:r w:rsidR="00107EDE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4AF03A04" w14:textId="3F82A230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4" w:history="1">
        <w:r w:rsidR="00704951" w:rsidRPr="00ED6E8B">
          <w:rPr>
            <w:rStyle w:val="Lienhypertexte"/>
            <w:noProof/>
          </w:rPr>
          <w:t>3.1.1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toilettes Femmes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_Toc165884404 \h </w:instrText>
        </w:r>
        <w:r w:rsidR="00704951">
          <w:rPr>
            <w:noProof/>
            <w:webHidden/>
          </w:rPr>
          <w:fldChar w:fldCharType="separate"/>
        </w:r>
        <w:r w:rsidR="00107EDE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7CEE93FA" w14:textId="168BD938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05" w:history="1">
        <w:r w:rsidR="00704951" w:rsidRPr="00ED6E8B">
          <w:rPr>
            <w:rStyle w:val="Lienhypertexte"/>
            <w:noProof/>
          </w:rPr>
          <w:t>4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Réalisation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_Toc165884405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67AFC691" w14:textId="7080C095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6" w:history="1">
        <w:r w:rsidR="00704951" w:rsidRPr="00ED6E8B">
          <w:rPr>
            <w:rStyle w:val="Lienhypertexte"/>
            <w:noProof/>
          </w:rPr>
          <w:t>4.1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Installation de l’environnement de travail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5D61A67B" w14:textId="57EA7673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7" w:history="1">
        <w:r w:rsidR="00704951" w:rsidRPr="00ED6E8B">
          <w:rPr>
            <w:rStyle w:val="Lienhypertexte"/>
            <w:noProof/>
          </w:rPr>
          <w:t>4.2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Ressources extérieures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063C958D" w14:textId="1913C72A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8" w:history="1">
        <w:r w:rsidR="00704951" w:rsidRPr="00ED6E8B">
          <w:rPr>
            <w:rStyle w:val="Lienhypertexte"/>
            <w:noProof/>
          </w:rPr>
          <w:t>4.3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Déroulement effectif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5D420608" w14:textId="08044E27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9" w:history="1">
        <w:r w:rsidR="00704951" w:rsidRPr="00ED6E8B">
          <w:rPr>
            <w:rStyle w:val="Lienhypertexte"/>
            <w:noProof/>
          </w:rPr>
          <w:t>4.4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Journal de travail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_Toc165884409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48EE4982" w14:textId="5AB7FCEB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0" w:history="1">
        <w:r w:rsidR="00704951" w:rsidRPr="00ED6E8B">
          <w:rPr>
            <w:rStyle w:val="Lienhypertexte"/>
            <w:noProof/>
          </w:rPr>
          <w:t>4.5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Processus d’intégration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_Toc165884410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9</w:t>
        </w:r>
        <w:r w:rsidR="00704951">
          <w:rPr>
            <w:noProof/>
            <w:webHidden/>
          </w:rPr>
          <w:fldChar w:fldCharType="end"/>
        </w:r>
      </w:hyperlink>
    </w:p>
    <w:p w14:paraId="7886C994" w14:textId="30BA5BFD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11" w:history="1">
        <w:r w:rsidR="00704951" w:rsidRPr="00ED6E8B">
          <w:rPr>
            <w:rStyle w:val="Lienhypertexte"/>
            <w:noProof/>
          </w:rPr>
          <w:t>5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Tests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_Toc165884411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9</w:t>
        </w:r>
        <w:r w:rsidR="00704951">
          <w:rPr>
            <w:noProof/>
            <w:webHidden/>
          </w:rPr>
          <w:fldChar w:fldCharType="end"/>
        </w:r>
      </w:hyperlink>
    </w:p>
    <w:p w14:paraId="65F02C4C" w14:textId="424EFE73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2" w:history="1">
        <w:r w:rsidR="00704951" w:rsidRPr="00ED6E8B">
          <w:rPr>
            <w:rStyle w:val="Lienhypertexte"/>
            <w:noProof/>
          </w:rPr>
          <w:t>5.1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Stratégie de test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_Toc165884412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9</w:t>
        </w:r>
        <w:r w:rsidR="00704951">
          <w:rPr>
            <w:noProof/>
            <w:webHidden/>
          </w:rPr>
          <w:fldChar w:fldCharType="end"/>
        </w:r>
      </w:hyperlink>
    </w:p>
    <w:p w14:paraId="49E0516D" w14:textId="4CF86DE2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3" w:history="1">
        <w:r w:rsidR="00704951" w:rsidRPr="00ED6E8B">
          <w:rPr>
            <w:rStyle w:val="Lienhypertexte"/>
            <w:noProof/>
          </w:rPr>
          <w:t>5.2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Dossier des tests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_Toc165884413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9</w:t>
        </w:r>
        <w:r w:rsidR="00704951">
          <w:rPr>
            <w:noProof/>
            <w:webHidden/>
          </w:rPr>
          <w:fldChar w:fldCharType="end"/>
        </w:r>
      </w:hyperlink>
    </w:p>
    <w:p w14:paraId="3DA09911" w14:textId="173B63CF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4" w:history="1">
        <w:r w:rsidR="00704951" w:rsidRPr="00ED6E8B">
          <w:rPr>
            <w:rStyle w:val="Lienhypertexte"/>
            <w:noProof/>
          </w:rPr>
          <w:t>5.3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Problèmes restants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_Toc165884414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16</w:t>
        </w:r>
        <w:r w:rsidR="00704951">
          <w:rPr>
            <w:noProof/>
            <w:webHidden/>
          </w:rPr>
          <w:fldChar w:fldCharType="end"/>
        </w:r>
      </w:hyperlink>
    </w:p>
    <w:p w14:paraId="551CEC2E" w14:textId="6B524308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15" w:history="1">
        <w:r w:rsidR="00704951" w:rsidRPr="00ED6E8B">
          <w:rPr>
            <w:rStyle w:val="Lienhypertexte"/>
            <w:noProof/>
          </w:rPr>
          <w:t>6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Conclusion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_Toc165884415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16</w:t>
        </w:r>
        <w:r w:rsidR="00704951">
          <w:rPr>
            <w:noProof/>
            <w:webHidden/>
          </w:rPr>
          <w:fldChar w:fldCharType="end"/>
        </w:r>
      </w:hyperlink>
    </w:p>
    <w:p w14:paraId="519D73BB" w14:textId="0699E8C5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6" w:history="1">
        <w:r w:rsidR="00704951" w:rsidRPr="00ED6E8B">
          <w:rPr>
            <w:rStyle w:val="Lienhypertexte"/>
            <w:noProof/>
          </w:rPr>
          <w:t>6.1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Bilan des fonctionnalités demandées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16</w:t>
        </w:r>
        <w:r w:rsidR="00704951">
          <w:rPr>
            <w:noProof/>
            <w:webHidden/>
          </w:rPr>
          <w:fldChar w:fldCharType="end"/>
        </w:r>
      </w:hyperlink>
    </w:p>
    <w:p w14:paraId="206DB0AA" w14:textId="224B5394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7" w:history="1">
        <w:r w:rsidR="00704951" w:rsidRPr="00ED6E8B">
          <w:rPr>
            <w:rStyle w:val="Lienhypertexte"/>
            <w:noProof/>
          </w:rPr>
          <w:t>6.2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Bilan de la planification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16</w:t>
        </w:r>
        <w:r w:rsidR="00704951">
          <w:rPr>
            <w:noProof/>
            <w:webHidden/>
          </w:rPr>
          <w:fldChar w:fldCharType="end"/>
        </w:r>
      </w:hyperlink>
    </w:p>
    <w:p w14:paraId="2B1F3A88" w14:textId="1E61785B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8" w:history="1">
        <w:r w:rsidR="00704951" w:rsidRPr="00ED6E8B">
          <w:rPr>
            <w:rStyle w:val="Lienhypertexte"/>
            <w:noProof/>
          </w:rPr>
          <w:t>6.3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Bilan personnel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16</w:t>
        </w:r>
        <w:r w:rsidR="00704951">
          <w:rPr>
            <w:noProof/>
            <w:webHidden/>
          </w:rPr>
          <w:fldChar w:fldCharType="end"/>
        </w:r>
      </w:hyperlink>
    </w:p>
    <w:p w14:paraId="681545E6" w14:textId="37E0098D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19" w:history="1">
        <w:r w:rsidR="00704951" w:rsidRPr="00ED6E8B">
          <w:rPr>
            <w:rStyle w:val="Lienhypertexte"/>
            <w:noProof/>
          </w:rPr>
          <w:t>7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Annexes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_Toc165884419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107EDE">
          <w:rPr>
            <w:noProof/>
            <w:webHidden/>
          </w:rPr>
          <w:t>16</w:t>
        </w:r>
        <w:r w:rsidR="00704951">
          <w:rPr>
            <w:noProof/>
            <w:webHidden/>
          </w:rPr>
          <w:fldChar w:fldCharType="end"/>
        </w:r>
      </w:hyperlink>
    </w:p>
    <w:p w14:paraId="0AAED3B2" w14:textId="1327883C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FFC110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5884386"/>
      <w:r w:rsidRPr="00932149">
        <w:lastRenderedPageBreak/>
        <w:t>Spécifications</w:t>
      </w:r>
      <w:bookmarkEnd w:id="0"/>
      <w:bookmarkEnd w:id="1"/>
      <w:bookmarkEnd w:id="2"/>
    </w:p>
    <w:p w14:paraId="342630AE" w14:textId="77777777" w:rsidR="008E53F9" w:rsidRPr="008E53F9" w:rsidRDefault="008E53F9" w:rsidP="008E53F9">
      <w:pPr>
        <w:pStyle w:val="Corpsdetexte"/>
      </w:pPr>
    </w:p>
    <w:p w14:paraId="382655DC" w14:textId="77777777" w:rsidR="00D160DD" w:rsidRDefault="00753A51" w:rsidP="008E53F9">
      <w:pPr>
        <w:pStyle w:val="Titre2"/>
      </w:pPr>
      <w:bookmarkStart w:id="3" w:name="_Toc16588438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2E8815E" w14:textId="43C087E8" w:rsidR="00C87C79" w:rsidRPr="00C87C79" w:rsidRDefault="0056651E" w:rsidP="0056651E">
      <w:pPr>
        <w:pStyle w:val="Retraitcorpsdetexte"/>
        <w:ind w:left="567"/>
      </w:pPr>
      <w:r w:rsidRPr="00C87C79">
        <w:rPr>
          <w:sz w:val="22"/>
          <w:szCs w:val="22"/>
        </w:rPr>
        <w:t>P_GestProj – Le bâtiment X</w:t>
      </w:r>
    </w:p>
    <w:p w14:paraId="5F287F8E" w14:textId="4C2ABAE1" w:rsidR="0076036D" w:rsidRPr="00C87C79" w:rsidRDefault="00C87C79" w:rsidP="00C87C79">
      <w:pPr>
        <w:pStyle w:val="Informations"/>
        <w:ind w:left="0"/>
        <w:rPr>
          <w:color w:val="auto"/>
        </w:rPr>
      </w:pPr>
      <w:r>
        <w:rPr>
          <w:color w:val="auto"/>
          <w:sz w:val="22"/>
          <w:szCs w:val="22"/>
        </w:rPr>
        <w:t xml:space="preserve">          </w:t>
      </w:r>
    </w:p>
    <w:p w14:paraId="2FB263BF" w14:textId="77777777" w:rsidR="0015167D" w:rsidRPr="00F664DF" w:rsidRDefault="0015167D" w:rsidP="0015167D">
      <w:pPr>
        <w:pStyle w:val="Retraitcorpsdetexte"/>
      </w:pPr>
    </w:p>
    <w:p w14:paraId="69A96536" w14:textId="77777777" w:rsidR="00753A51" w:rsidRDefault="00902523" w:rsidP="008E53F9">
      <w:pPr>
        <w:pStyle w:val="Titre2"/>
      </w:pPr>
      <w:bookmarkStart w:id="6" w:name="_Toc165884388"/>
      <w:r>
        <w:t>Description</w:t>
      </w:r>
      <w:bookmarkEnd w:id="6"/>
    </w:p>
    <w:p w14:paraId="753B4ACD" w14:textId="1D2E85CE" w:rsidR="002B1FC2" w:rsidRPr="002B1FC2" w:rsidRDefault="002B1FC2" w:rsidP="002B1FC2">
      <w:pPr>
        <w:pStyle w:val="Retraitcorpsdetexte"/>
        <w:rPr>
          <w:sz w:val="22"/>
          <w:szCs w:val="22"/>
        </w:rPr>
      </w:pPr>
      <w:r w:rsidRPr="002B1FC2">
        <w:rPr>
          <w:sz w:val="22"/>
          <w:szCs w:val="22"/>
        </w:rPr>
        <w:t>Le projet consiste à fournir un modèle digital d’un bâtiment supplémentaire pour le site de Vennes à l’aide de SweetHome3D.</w:t>
      </w:r>
    </w:p>
    <w:p w14:paraId="71BA1E6B" w14:textId="77777777" w:rsidR="002B1FC2" w:rsidRPr="002B1FC2" w:rsidRDefault="002B1FC2" w:rsidP="002B1FC2">
      <w:pPr>
        <w:pStyle w:val="Retraitcorpsdetexte"/>
        <w:rPr>
          <w:sz w:val="22"/>
          <w:szCs w:val="22"/>
        </w:rPr>
      </w:pPr>
    </w:p>
    <w:p w14:paraId="556269E1" w14:textId="13AECA6D" w:rsidR="002B1FC2" w:rsidRPr="002B1FC2" w:rsidRDefault="002B1FC2" w:rsidP="002B1FC2">
      <w:pPr>
        <w:pStyle w:val="Retraitcorpsdetexte"/>
        <w:rPr>
          <w:sz w:val="22"/>
          <w:szCs w:val="22"/>
        </w:rPr>
      </w:pPr>
      <w:r w:rsidRPr="002B1FC2">
        <w:rPr>
          <w:sz w:val="22"/>
          <w:szCs w:val="22"/>
        </w:rPr>
        <w:t xml:space="preserve"> </w:t>
      </w:r>
    </w:p>
    <w:p w14:paraId="4B9CF420" w14:textId="77777777" w:rsidR="0056651E" w:rsidRPr="0056651E" w:rsidRDefault="0056651E" w:rsidP="0056651E">
      <w:pPr>
        <w:pStyle w:val="Retraitcorpsdetexte"/>
      </w:pPr>
    </w:p>
    <w:p w14:paraId="229CA5C1" w14:textId="77777777" w:rsidR="0015167D" w:rsidRPr="0015167D" w:rsidRDefault="0015167D" w:rsidP="0015167D">
      <w:pPr>
        <w:pStyle w:val="Retraitcorpsdetexte"/>
      </w:pPr>
    </w:p>
    <w:p w14:paraId="55B498E2" w14:textId="77777777" w:rsidR="00753A51" w:rsidRDefault="00902523" w:rsidP="008E53F9">
      <w:pPr>
        <w:pStyle w:val="Titre2"/>
      </w:pPr>
      <w:bookmarkStart w:id="7" w:name="_Toc165884389"/>
      <w:r>
        <w:t>Matériel et logiciels à disposition</w:t>
      </w:r>
      <w:bookmarkEnd w:id="7"/>
    </w:p>
    <w:p w14:paraId="0488A2AB" w14:textId="77777777" w:rsidR="00C87C79" w:rsidRPr="00C87C79" w:rsidRDefault="00C87C79" w:rsidP="00C87C79">
      <w:pPr>
        <w:pStyle w:val="Corpsdetexte"/>
        <w:numPr>
          <w:ilvl w:val="0"/>
          <w:numId w:val="11"/>
        </w:numPr>
        <w:tabs>
          <w:tab w:val="clear" w:pos="4395"/>
        </w:tabs>
        <w:spacing w:before="120" w:after="0"/>
        <w:rPr>
          <w:sz w:val="22"/>
          <w:szCs w:val="22"/>
        </w:rPr>
      </w:pPr>
      <w:r w:rsidRPr="00C87C79">
        <w:rPr>
          <w:sz w:val="22"/>
          <w:szCs w:val="22"/>
        </w:rPr>
        <w:t>1 poste de travail ETML</w:t>
      </w:r>
    </w:p>
    <w:p w14:paraId="08D53F5C" w14:textId="77777777" w:rsidR="00C87C79" w:rsidRPr="00C87C79" w:rsidRDefault="00C87C79" w:rsidP="00C87C79">
      <w:pPr>
        <w:pStyle w:val="Corpsdetexte"/>
        <w:numPr>
          <w:ilvl w:val="0"/>
          <w:numId w:val="11"/>
        </w:numPr>
        <w:tabs>
          <w:tab w:val="clear" w:pos="4395"/>
        </w:tabs>
        <w:spacing w:before="120" w:after="0"/>
        <w:rPr>
          <w:sz w:val="22"/>
          <w:szCs w:val="22"/>
        </w:rPr>
      </w:pPr>
      <w:r w:rsidRPr="00C87C79">
        <w:rPr>
          <w:sz w:val="22"/>
          <w:szCs w:val="22"/>
        </w:rPr>
        <w:t xml:space="preserve">Infrastructure IceScrum dédiée : etml.icescrum.com </w:t>
      </w:r>
    </w:p>
    <w:p w14:paraId="77EC599A" w14:textId="77777777" w:rsidR="00C87C79" w:rsidRPr="00C87C79" w:rsidRDefault="00C87C79" w:rsidP="00C87C79">
      <w:pPr>
        <w:pStyle w:val="Corpsdetexte"/>
        <w:numPr>
          <w:ilvl w:val="0"/>
          <w:numId w:val="11"/>
        </w:numPr>
        <w:tabs>
          <w:tab w:val="clear" w:pos="4395"/>
        </w:tabs>
        <w:spacing w:before="120" w:after="0"/>
        <w:rPr>
          <w:sz w:val="22"/>
          <w:szCs w:val="22"/>
        </w:rPr>
      </w:pPr>
      <w:r w:rsidRPr="00C87C79">
        <w:rPr>
          <w:sz w:val="22"/>
          <w:szCs w:val="22"/>
        </w:rPr>
        <w:t>Logiciel libre imposé : SweetHome3D</w:t>
      </w:r>
    </w:p>
    <w:p w14:paraId="1476EE25" w14:textId="77777777" w:rsidR="00C87C79" w:rsidRPr="00C87C79" w:rsidRDefault="00C87C79" w:rsidP="00C87C79">
      <w:pPr>
        <w:pStyle w:val="Retraitcorpsdetexte"/>
      </w:pPr>
    </w:p>
    <w:p w14:paraId="1EC44CAC" w14:textId="77777777" w:rsidR="00F664DF" w:rsidRPr="00F664DF" w:rsidRDefault="00F664DF" w:rsidP="00C87C79">
      <w:pPr>
        <w:pStyle w:val="Retraitcorpsdetexte"/>
        <w:ind w:left="0"/>
      </w:pPr>
    </w:p>
    <w:p w14:paraId="6BBE2C23" w14:textId="77777777" w:rsidR="00753A51" w:rsidRDefault="00753A51" w:rsidP="008E53F9">
      <w:pPr>
        <w:pStyle w:val="Titre2"/>
      </w:pPr>
      <w:bookmarkStart w:id="8" w:name="_Toc165884390"/>
      <w:r>
        <w:t>P</w:t>
      </w:r>
      <w:r w:rsidR="00902523">
        <w:t>rérequis</w:t>
      </w:r>
      <w:bookmarkEnd w:id="8"/>
    </w:p>
    <w:p w14:paraId="6A3D75BD" w14:textId="756C6085" w:rsidR="00071FE0" w:rsidRDefault="00071FE0" w:rsidP="00071FE0">
      <w:pPr>
        <w:pStyle w:val="Retraitcorpsdetexte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Une base de connaissance sur la méthodologie IceScrum </w:t>
      </w:r>
    </w:p>
    <w:p w14:paraId="1F480247" w14:textId="13AB28EF" w:rsidR="00071FE0" w:rsidRDefault="00071FE0" w:rsidP="00071FE0">
      <w:pPr>
        <w:pStyle w:val="Retraitcorpsdetexte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Savoir utiliser SweetHome3D</w:t>
      </w:r>
    </w:p>
    <w:p w14:paraId="56F283DB" w14:textId="6BE0F45A" w:rsidR="00071FE0" w:rsidRDefault="00071FE0" w:rsidP="00071FE0">
      <w:pPr>
        <w:pStyle w:val="Retraitcorpsdetexte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Savoir importer des objets de WareHouse3D ou d’autre site </w:t>
      </w:r>
    </w:p>
    <w:p w14:paraId="3686C2E4" w14:textId="2FB7665D" w:rsidR="00071FE0" w:rsidRPr="00071FE0" w:rsidRDefault="00071FE0" w:rsidP="00071FE0">
      <w:pPr>
        <w:pStyle w:val="Retraitcorpsdetexte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Savoir utilisé GitHub</w:t>
      </w:r>
    </w:p>
    <w:p w14:paraId="79B029C1" w14:textId="77777777" w:rsidR="0015167D" w:rsidRPr="0015167D" w:rsidRDefault="0015167D" w:rsidP="0015167D">
      <w:pPr>
        <w:pStyle w:val="Retraitcorpsdetexte"/>
      </w:pPr>
    </w:p>
    <w:p w14:paraId="763ED8CE" w14:textId="63329882" w:rsidR="0015167D" w:rsidRDefault="0015167D" w:rsidP="0015167D">
      <w:pPr>
        <w:pStyle w:val="Informations"/>
      </w:pPr>
    </w:p>
    <w:p w14:paraId="6410553D" w14:textId="77777777" w:rsidR="0015167D" w:rsidRPr="00F664DF" w:rsidRDefault="0015167D" w:rsidP="0015167D">
      <w:pPr>
        <w:pStyle w:val="Retraitcorpsdetexte"/>
      </w:pPr>
    </w:p>
    <w:p w14:paraId="61A2EF7B" w14:textId="77777777" w:rsidR="00753A51" w:rsidRDefault="00902523" w:rsidP="008E53F9">
      <w:pPr>
        <w:pStyle w:val="Titre2"/>
      </w:pPr>
      <w:bookmarkStart w:id="9" w:name="_Toc165884391"/>
      <w:r>
        <w:t>Cahier des charges</w:t>
      </w:r>
      <w:bookmarkEnd w:id="9"/>
    </w:p>
    <w:p w14:paraId="42CA3838" w14:textId="77777777" w:rsidR="00D160DD" w:rsidRDefault="00EE16F0" w:rsidP="00AA4393">
      <w:pPr>
        <w:pStyle w:val="Titre3"/>
      </w:pPr>
      <w:bookmarkStart w:id="10" w:name="_Toc165884392"/>
      <w:r w:rsidRPr="00EE16F0">
        <w:t>Objectifs et portée du projet</w:t>
      </w:r>
      <w:bookmarkEnd w:id="10"/>
    </w:p>
    <w:p w14:paraId="0185C473" w14:textId="5C558E79" w:rsidR="0069221B" w:rsidRPr="002B1FC2" w:rsidRDefault="0069221B" w:rsidP="0069221B">
      <w:pPr>
        <w:pStyle w:val="Retraitcorpsdetexte3"/>
        <w:rPr>
          <w:sz w:val="22"/>
          <w:szCs w:val="22"/>
        </w:rPr>
      </w:pPr>
      <w:r w:rsidRPr="002B1FC2">
        <w:rPr>
          <w:sz w:val="22"/>
          <w:szCs w:val="22"/>
        </w:rPr>
        <w:t>L’objectif du projet est de mettre en pratique et de démontrer la maîtrise des techniques de gestion de projet agile étudiées en ICT-306</w:t>
      </w:r>
    </w:p>
    <w:p w14:paraId="62DBA3D1" w14:textId="77777777" w:rsidR="00920F4E" w:rsidRDefault="00920F4E" w:rsidP="00920F4E">
      <w:pPr>
        <w:pStyle w:val="Retraitcorpsdetexte3"/>
      </w:pPr>
    </w:p>
    <w:p w14:paraId="703E72E0" w14:textId="77777777" w:rsidR="0015167D" w:rsidRPr="00920F4E" w:rsidRDefault="0015167D" w:rsidP="00920F4E">
      <w:pPr>
        <w:pStyle w:val="Retraitcorpsdetexte3"/>
      </w:pPr>
    </w:p>
    <w:p w14:paraId="26C9E76C" w14:textId="77777777" w:rsidR="00753A51" w:rsidRDefault="00542CE3" w:rsidP="006E2CE8">
      <w:pPr>
        <w:pStyle w:val="Titre3"/>
      </w:pPr>
      <w:bookmarkStart w:id="11" w:name="_Toc165884393"/>
      <w:r w:rsidRPr="00EE16F0">
        <w:t xml:space="preserve">Caractéristiques des utilisateurs et </w:t>
      </w:r>
      <w:r>
        <w:t>impacts</w:t>
      </w:r>
      <w:bookmarkEnd w:id="11"/>
    </w:p>
    <w:p w14:paraId="131CB9C1" w14:textId="1A9DC5EF" w:rsidR="00AA3F0B" w:rsidRPr="00AA3F0B" w:rsidRDefault="00A12C9B" w:rsidP="00AA3F0B">
      <w:pPr>
        <w:pStyle w:val="Retraitcorpsdetexte3"/>
        <w:rPr>
          <w:sz w:val="22"/>
          <w:szCs w:val="22"/>
        </w:rPr>
      </w:pPr>
      <w:r>
        <w:rPr>
          <w:sz w:val="22"/>
          <w:szCs w:val="22"/>
        </w:rPr>
        <w:t>Les utilisateurs</w:t>
      </w:r>
      <w:r w:rsidR="00AA3F0B">
        <w:rPr>
          <w:sz w:val="22"/>
          <w:szCs w:val="22"/>
        </w:rPr>
        <w:t xml:space="preserve"> du bâtiment son relativement jeune en moyenne 16-17-18 ans, la bâtiment sera plus destiner a du loisir, repos, défoulement pendant les pauses le matin, de midi ou de l’après-midi.</w:t>
      </w:r>
    </w:p>
    <w:p w14:paraId="2ABFF161" w14:textId="77777777" w:rsidR="00F664DF" w:rsidRDefault="00F664DF" w:rsidP="00F664DF">
      <w:pPr>
        <w:pStyle w:val="Retraitcorpsdetexte3"/>
      </w:pPr>
    </w:p>
    <w:p w14:paraId="150352BB" w14:textId="443AB1D5" w:rsidR="0015167D" w:rsidRDefault="0015167D" w:rsidP="00AA3F0B">
      <w:pPr>
        <w:pStyle w:val="Informations"/>
        <w:ind w:left="0"/>
      </w:pPr>
    </w:p>
    <w:p w14:paraId="3B8990AC" w14:textId="77777777" w:rsidR="00454A1D" w:rsidRPr="00F664DF" w:rsidRDefault="00454A1D" w:rsidP="00454A1D">
      <w:pPr>
        <w:pStyle w:val="Informations"/>
      </w:pPr>
    </w:p>
    <w:p w14:paraId="277FEDED" w14:textId="77777777" w:rsidR="00753A51" w:rsidRDefault="00542CE3" w:rsidP="006E2CE8">
      <w:pPr>
        <w:pStyle w:val="Titre3"/>
      </w:pPr>
      <w:bookmarkStart w:id="12" w:name="_Toc165884394"/>
      <w:r w:rsidRPr="00EE16F0">
        <w:t>Fonctionnalités requises (du point de vue de l’utilisateur)</w:t>
      </w:r>
      <w:bookmarkEnd w:id="12"/>
    </w:p>
    <w:p w14:paraId="1E4CBECF" w14:textId="6DC7056B" w:rsidR="00454A1D" w:rsidRDefault="00D07C66" w:rsidP="005703BC">
      <w:pPr>
        <w:pStyle w:val="Retraitcorpsdetexte3"/>
      </w:pPr>
      <w:r w:rsidRPr="002B1FC2">
        <w:rPr>
          <w:sz w:val="22"/>
          <w:szCs w:val="22"/>
        </w:rPr>
        <w:t xml:space="preserve">Il faut déjà avoir </w:t>
      </w:r>
      <w:r w:rsidR="00C91026" w:rsidRPr="002B1FC2">
        <w:rPr>
          <w:sz w:val="22"/>
          <w:szCs w:val="22"/>
        </w:rPr>
        <w:t>des connaissances</w:t>
      </w:r>
      <w:r w:rsidRPr="002B1FC2">
        <w:rPr>
          <w:sz w:val="22"/>
          <w:szCs w:val="22"/>
        </w:rPr>
        <w:t xml:space="preserve"> sur la méthodologie scrum pour pouvoir réaliser la modélisation. Il faut aussi savoir utiliser GitHub car c’est le logiciel</w:t>
      </w:r>
      <w:r>
        <w:t xml:space="preserve"> </w:t>
      </w:r>
      <w:r w:rsidRPr="002B1FC2">
        <w:rPr>
          <w:sz w:val="22"/>
          <w:szCs w:val="22"/>
        </w:rPr>
        <w:t xml:space="preserve">qu’on utilise pour </w:t>
      </w:r>
      <w:r w:rsidR="00C91026" w:rsidRPr="002B1FC2">
        <w:rPr>
          <w:sz w:val="22"/>
          <w:szCs w:val="22"/>
        </w:rPr>
        <w:t>sauvegarder nos fichiers et faire les</w:t>
      </w:r>
      <w:r w:rsidR="00C91026">
        <w:t xml:space="preserve"> </w:t>
      </w:r>
      <w:r w:rsidR="00C91026" w:rsidRPr="002B1FC2">
        <w:rPr>
          <w:sz w:val="22"/>
          <w:szCs w:val="22"/>
        </w:rPr>
        <w:t>livrables. Et savoir aussi utiliser Swe</w:t>
      </w:r>
      <w:r w:rsidR="002B1FC2">
        <w:rPr>
          <w:sz w:val="22"/>
          <w:szCs w:val="22"/>
        </w:rPr>
        <w:t>e</w:t>
      </w:r>
      <w:r w:rsidR="00C91026" w:rsidRPr="002B1FC2">
        <w:rPr>
          <w:sz w:val="22"/>
          <w:szCs w:val="22"/>
        </w:rPr>
        <w:t>tHome 3D sinon on ne peut pas modéliser le bâtiment</w:t>
      </w:r>
      <w:r w:rsidR="00C91026">
        <w:t xml:space="preserve"> </w:t>
      </w:r>
    </w:p>
    <w:p w14:paraId="0140DB9A" w14:textId="77777777" w:rsidR="0015167D" w:rsidRPr="00F664DF" w:rsidRDefault="0015167D" w:rsidP="00F664DF">
      <w:pPr>
        <w:pStyle w:val="Retraitcorpsdetexte3"/>
      </w:pPr>
    </w:p>
    <w:p w14:paraId="6C099021" w14:textId="77777777" w:rsidR="00454A1D" w:rsidRDefault="00454A1D" w:rsidP="00D07C66">
      <w:pPr>
        <w:pStyle w:val="Informations"/>
        <w:rPr>
          <w:del w:id="13" w:author="Alan Bitter" w:date="2024-05-21T16:12:00Z"/>
        </w:rPr>
      </w:pPr>
    </w:p>
    <w:p w14:paraId="45EB4111" w14:textId="77777777" w:rsidR="0015167D" w:rsidRPr="00F664DF" w:rsidRDefault="0015167D" w:rsidP="00F664DF">
      <w:pPr>
        <w:pStyle w:val="Retraitcorpsdetexte3"/>
        <w:rPr>
          <w:del w:id="14" w:author="Alan Bitter" w:date="2024-05-21T16:12:00Z"/>
        </w:rPr>
      </w:pPr>
    </w:p>
    <w:p w14:paraId="08AEA582" w14:textId="0F5C9B06" w:rsidR="00F664DF" w:rsidRDefault="00753A51" w:rsidP="000D1E63">
      <w:pPr>
        <w:pStyle w:val="Titre3"/>
      </w:pPr>
      <w:bookmarkStart w:id="15" w:name="_Toc165884395"/>
      <w:r w:rsidRPr="00EE16F0">
        <w:t>Contraintes</w:t>
      </w:r>
      <w:bookmarkEnd w:id="15"/>
    </w:p>
    <w:p w14:paraId="6252E744" w14:textId="29B564E0" w:rsidR="0015167D" w:rsidRDefault="000D1E63" w:rsidP="000D1E63">
      <w:pPr>
        <w:pStyle w:val="Retraitcorpsdetexte3"/>
        <w:numPr>
          <w:ilvl w:val="0"/>
          <w:numId w:val="12"/>
        </w:numPr>
        <w:rPr>
          <w:sz w:val="22"/>
          <w:szCs w:val="22"/>
        </w:rPr>
      </w:pPr>
      <w:r w:rsidRPr="002B1FC2">
        <w:rPr>
          <w:sz w:val="22"/>
          <w:szCs w:val="22"/>
        </w:rPr>
        <w:t>La structure de base du bâtiment est fournie et doit être utilisée</w:t>
      </w:r>
      <w:r>
        <w:rPr>
          <w:sz w:val="22"/>
          <w:szCs w:val="22"/>
        </w:rPr>
        <w:t>.</w:t>
      </w:r>
    </w:p>
    <w:p w14:paraId="0A9A5C8C" w14:textId="3A323C53" w:rsidR="000D1E63" w:rsidRPr="000D1E63" w:rsidRDefault="000D1E63" w:rsidP="000D1E63">
      <w:pPr>
        <w:pStyle w:val="Retraitcorpsdetexte3"/>
        <w:numPr>
          <w:ilvl w:val="0"/>
          <w:numId w:val="12"/>
        </w:numPr>
      </w:pPr>
      <w:r>
        <w:rPr>
          <w:sz w:val="22"/>
          <w:szCs w:val="22"/>
        </w:rPr>
        <w:t xml:space="preserve">Appliquer la méthode agile Srcum </w:t>
      </w:r>
    </w:p>
    <w:p w14:paraId="5399E139" w14:textId="77777777" w:rsidR="000D1E63" w:rsidRPr="00F664DF" w:rsidRDefault="000D1E63" w:rsidP="000D1E63">
      <w:pPr>
        <w:pStyle w:val="Retraitcorpsdetexte3"/>
        <w:ind w:left="2174"/>
      </w:pPr>
    </w:p>
    <w:p w14:paraId="217F09E3" w14:textId="77777777" w:rsidR="00753A51" w:rsidRDefault="00D95D32" w:rsidP="008E53F9">
      <w:pPr>
        <w:pStyle w:val="Titre2"/>
      </w:pPr>
      <w:bookmarkStart w:id="16" w:name="_Toc165884396"/>
      <w:r>
        <w:t>Livrables</w:t>
      </w:r>
      <w:bookmarkEnd w:id="16"/>
    </w:p>
    <w:p w14:paraId="56527BF7" w14:textId="591AC321" w:rsidR="00172F70" w:rsidRDefault="00DE38C5" w:rsidP="00172F70">
      <w:pPr>
        <w:pStyle w:val="Informations"/>
        <w:rPr>
          <w:color w:val="auto"/>
          <w:sz w:val="22"/>
          <w:szCs w:val="22"/>
        </w:rPr>
      </w:pPr>
      <w:r w:rsidRPr="00DE38C5">
        <w:rPr>
          <w:color w:val="auto"/>
          <w:sz w:val="22"/>
          <w:szCs w:val="22"/>
        </w:rPr>
        <w:t>Tous les fichier</w:t>
      </w:r>
      <w:r>
        <w:rPr>
          <w:color w:val="auto"/>
          <w:sz w:val="22"/>
          <w:szCs w:val="22"/>
        </w:rPr>
        <w:t>s</w:t>
      </w:r>
      <w:r w:rsidRPr="00DE38C5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de construction</w:t>
      </w:r>
      <w:r w:rsidR="00172F70">
        <w:rPr>
          <w:color w:val="auto"/>
          <w:sz w:val="22"/>
          <w:szCs w:val="22"/>
        </w:rPr>
        <w:t xml:space="preserve"> (Un répertoire par élève)</w:t>
      </w:r>
      <w:r>
        <w:rPr>
          <w:color w:val="auto"/>
          <w:sz w:val="22"/>
          <w:szCs w:val="22"/>
        </w:rPr>
        <w:t xml:space="preserve"> </w:t>
      </w:r>
      <w:r w:rsidR="00172F70">
        <w:rPr>
          <w:color w:val="auto"/>
          <w:sz w:val="22"/>
          <w:szCs w:val="22"/>
        </w:rPr>
        <w:t xml:space="preserve">et d’intégration (Bâtiment-ALESAN) </w:t>
      </w:r>
      <w:r w:rsidRPr="00DE38C5">
        <w:rPr>
          <w:color w:val="auto"/>
          <w:sz w:val="22"/>
          <w:szCs w:val="22"/>
        </w:rPr>
        <w:t>se trouve</w:t>
      </w:r>
      <w:r w:rsidR="00172F70">
        <w:rPr>
          <w:color w:val="auto"/>
          <w:sz w:val="22"/>
          <w:szCs w:val="22"/>
        </w:rPr>
        <w:t>nt</w:t>
      </w:r>
      <w:r w:rsidRPr="00DE38C5">
        <w:rPr>
          <w:color w:val="auto"/>
          <w:sz w:val="22"/>
          <w:szCs w:val="22"/>
        </w:rPr>
        <w:t xml:space="preserve"> </w:t>
      </w:r>
      <w:hyperlink r:id="rId12" w:history="1">
        <w:r w:rsidRPr="000E335F">
          <w:rPr>
            <w:rStyle w:val="Lienhypertexte"/>
            <w:sz w:val="22"/>
            <w:szCs w:val="22"/>
          </w:rPr>
          <w:t>à cette adresse</w:t>
        </w:r>
      </w:hyperlink>
      <w:r>
        <w:rPr>
          <w:color w:val="auto"/>
          <w:sz w:val="22"/>
          <w:szCs w:val="22"/>
        </w:rPr>
        <w:t xml:space="preserve"> </w:t>
      </w:r>
    </w:p>
    <w:p w14:paraId="01837B25" w14:textId="375C4C27" w:rsidR="00EA733C" w:rsidRPr="00DE38C5" w:rsidRDefault="00EA733C" w:rsidP="00172F70">
      <w:pPr>
        <w:pStyle w:val="Informations"/>
        <w:rPr>
          <w:color w:val="auto"/>
          <w:sz w:val="22"/>
          <w:szCs w:val="22"/>
        </w:rPr>
      </w:pPr>
    </w:p>
    <w:p w14:paraId="66E98F85" w14:textId="77777777" w:rsidR="007F30AE" w:rsidRPr="007F30AE" w:rsidRDefault="007F30AE" w:rsidP="008E53F9">
      <w:pPr>
        <w:pStyle w:val="Titre1"/>
      </w:pPr>
      <w:bookmarkStart w:id="17" w:name="_Toc165884397"/>
      <w:r w:rsidRPr="007F30AE">
        <w:t>Planification</w:t>
      </w:r>
      <w:bookmarkEnd w:id="4"/>
      <w:bookmarkEnd w:id="5"/>
      <w:r w:rsidR="008E53F9">
        <w:t xml:space="preserve"> Initiale</w:t>
      </w:r>
      <w:bookmarkEnd w:id="17"/>
    </w:p>
    <w:p w14:paraId="4810EA6B" w14:textId="6D2BC6EE" w:rsidR="00D95D32" w:rsidRP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 projet dure 32 périodes avec 4 période par semaine il est divisé en 7 sprint </w:t>
      </w:r>
    </w:p>
    <w:p w14:paraId="4BFDD37A" w14:textId="77777777" w:rsidR="00F16ADE" w:rsidRDefault="00F16ADE" w:rsidP="0076036D">
      <w:pPr>
        <w:pStyle w:val="Informations"/>
      </w:pPr>
    </w:p>
    <w:p w14:paraId="4042D485" w14:textId="75C82A8A" w:rsidR="00F16ADE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 xml:space="preserve">Sprint 1 : </w:t>
      </w:r>
      <w:r w:rsidR="003770F6" w:rsidRPr="003770F6">
        <w:rPr>
          <w:color w:val="auto"/>
          <w:sz w:val="22"/>
          <w:szCs w:val="22"/>
          <w:lang w:val="de-CH"/>
        </w:rPr>
        <w:t>19.03</w:t>
      </w:r>
      <w:r w:rsidR="003770F6">
        <w:rPr>
          <w:color w:val="auto"/>
          <w:sz w:val="22"/>
          <w:szCs w:val="22"/>
          <w:lang w:val="de-CH"/>
        </w:rPr>
        <w:t xml:space="preserve"> – 01.04</w:t>
      </w:r>
    </w:p>
    <w:p w14:paraId="22026FC5" w14:textId="37FE1563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>Sprint 2 :</w:t>
      </w:r>
      <w:r w:rsidR="003770F6">
        <w:rPr>
          <w:color w:val="auto"/>
          <w:sz w:val="22"/>
          <w:szCs w:val="22"/>
          <w:lang w:val="de-CH"/>
        </w:rPr>
        <w:t xml:space="preserve"> 29.04 – 03.05</w:t>
      </w:r>
    </w:p>
    <w:p w14:paraId="0B8C5DF1" w14:textId="43E05B38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>Sprint 3 :</w:t>
      </w:r>
      <w:r w:rsidR="003770F6">
        <w:rPr>
          <w:color w:val="auto"/>
          <w:sz w:val="22"/>
          <w:szCs w:val="22"/>
          <w:lang w:val="de-CH"/>
        </w:rPr>
        <w:t xml:space="preserve"> 06.05 – 10.05</w:t>
      </w:r>
    </w:p>
    <w:p w14:paraId="4663D995" w14:textId="0D0DADBC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>Sprint 4 :</w:t>
      </w:r>
      <w:r w:rsidR="003770F6">
        <w:rPr>
          <w:color w:val="auto"/>
          <w:sz w:val="22"/>
          <w:szCs w:val="22"/>
          <w:lang w:val="de-CH"/>
        </w:rPr>
        <w:t xml:space="preserve"> 13.05 – 17.05</w:t>
      </w:r>
    </w:p>
    <w:p w14:paraId="24EB7AB7" w14:textId="382CDD36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 xml:space="preserve">Sprint 5 : </w:t>
      </w:r>
      <w:r w:rsidR="003770F6">
        <w:rPr>
          <w:color w:val="auto"/>
          <w:sz w:val="22"/>
          <w:szCs w:val="22"/>
          <w:lang w:val="de-CH"/>
        </w:rPr>
        <w:t>20.05 – 24.05</w:t>
      </w:r>
    </w:p>
    <w:p w14:paraId="39DF7427" w14:textId="54D1527F" w:rsid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Sprint 6 :</w:t>
      </w:r>
      <w:r w:rsidR="003770F6">
        <w:rPr>
          <w:color w:val="auto"/>
          <w:sz w:val="22"/>
          <w:szCs w:val="22"/>
        </w:rPr>
        <w:t xml:space="preserve"> 27.05 – 31.05</w:t>
      </w:r>
    </w:p>
    <w:p w14:paraId="636BBBC6" w14:textId="031D904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Sprint 7 :</w:t>
      </w:r>
      <w:r w:rsidR="003770F6">
        <w:rPr>
          <w:color w:val="auto"/>
          <w:sz w:val="22"/>
          <w:szCs w:val="22"/>
        </w:rPr>
        <w:t xml:space="preserve"> 03.06 – 07.06</w:t>
      </w:r>
    </w:p>
    <w:p w14:paraId="5EDFC26A" w14:textId="77777777" w:rsidR="00F16ADE" w:rsidRDefault="00F16ADE" w:rsidP="00F16ADE">
      <w:pPr>
        <w:pStyle w:val="Informations"/>
      </w:pPr>
    </w:p>
    <w:p w14:paraId="49323D04" w14:textId="77777777" w:rsidR="007F30AE" w:rsidRDefault="007F30AE" w:rsidP="008E53F9">
      <w:pPr>
        <w:pStyle w:val="Titre1"/>
      </w:pPr>
      <w:bookmarkStart w:id="18" w:name="_Toc532179957"/>
      <w:bookmarkStart w:id="19" w:name="_Toc165969641"/>
      <w:bookmarkStart w:id="20" w:name="_Toc165884398"/>
      <w:r w:rsidRPr="007F30AE">
        <w:t>Analyse</w:t>
      </w:r>
      <w:bookmarkEnd w:id="18"/>
      <w:bookmarkEnd w:id="19"/>
      <w:r w:rsidR="00446E95">
        <w:t xml:space="preserve"> fonctionnelle</w:t>
      </w:r>
      <w:bookmarkEnd w:id="20"/>
    </w:p>
    <w:p w14:paraId="0C1DEEF1" w14:textId="41C640BC" w:rsidR="00010B53" w:rsidRDefault="00010B53" w:rsidP="00010B53">
      <w:pPr>
        <w:pStyle w:val="Titre2"/>
      </w:pPr>
      <w:r>
        <w:t>User Story Alan</w:t>
      </w:r>
    </w:p>
    <w:p w14:paraId="21E684BE" w14:textId="77777777" w:rsidR="00010B53" w:rsidRDefault="00010B53" w:rsidP="00010B53">
      <w:pPr>
        <w:pStyle w:val="Titre3"/>
      </w:pPr>
      <w:r>
        <w:t>Salle casiers</w:t>
      </w:r>
    </w:p>
    <w:p w14:paraId="237F3A5A" w14:textId="77777777" w:rsidR="00010B53" w:rsidRDefault="00010B53" w:rsidP="00010B53">
      <w:r>
        <w:t>(Auteur: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C0845A6" w14:textId="77777777" w:rsidTr="00010B53">
        <w:tc>
          <w:tcPr>
            <w:tcW w:w="0" w:type="auto"/>
          </w:tcPr>
          <w:p w14:paraId="62EE538D" w14:textId="77777777" w:rsidR="00010B53" w:rsidRDefault="00010B53" w:rsidP="00DC5262">
            <w:r>
              <w:t>En tant qu'utilisateur du bâtiment  Je veux que la salle D02 soit aménagée avec des casier  Afin de pouvoir ranger mes affaires</w:t>
            </w:r>
          </w:p>
        </w:tc>
      </w:tr>
      <w:tr w:rsidR="00010B53" w14:paraId="665922BD" w14:textId="77777777" w:rsidTr="00010B53">
        <w:tc>
          <w:tcPr>
            <w:tcW w:w="0" w:type="auto"/>
          </w:tcPr>
          <w:p w14:paraId="1464F40F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96"/>
              <w:gridCol w:w="7244"/>
            </w:tblGrid>
            <w:tr w:rsidR="00010B53" w14:paraId="1D6293ED" w14:textId="77777777" w:rsidTr="00DC5262">
              <w:tc>
                <w:tcPr>
                  <w:tcW w:w="0" w:type="auto"/>
                </w:tcPr>
                <w:p w14:paraId="7FF39593" w14:textId="77777777" w:rsidR="00010B53" w:rsidRDefault="00010B53" w:rsidP="00DC5262">
                  <w:r>
                    <w:t>Disposition casier</w:t>
                  </w:r>
                </w:p>
              </w:tc>
              <w:tc>
                <w:tcPr>
                  <w:tcW w:w="0" w:type="auto"/>
                </w:tcPr>
                <w:p w14:paraId="3EBE1619" w14:textId="77777777" w:rsidR="00010B53" w:rsidRDefault="00010B53" w:rsidP="00DC5262">
                  <w:r>
                    <w:t>Des casier sont disposer tout autour de la salle avec une hauteur de 3 casier</w:t>
                  </w:r>
                </w:p>
              </w:tc>
            </w:tr>
            <w:tr w:rsidR="00010B53" w14:paraId="5F9A0619" w14:textId="77777777" w:rsidTr="00DC5262">
              <w:tc>
                <w:tcPr>
                  <w:tcW w:w="0" w:type="auto"/>
                </w:tcPr>
                <w:p w14:paraId="69D1B294" w14:textId="77777777" w:rsidR="00010B53" w:rsidRDefault="00010B53" w:rsidP="00DC5262">
                  <w:r>
                    <w:t>Emplacement salle</w:t>
                  </w:r>
                </w:p>
              </w:tc>
              <w:tc>
                <w:tcPr>
                  <w:tcW w:w="0" w:type="auto"/>
                </w:tcPr>
                <w:p w14:paraId="2CBCBC8C" w14:textId="77777777" w:rsidR="00010B53" w:rsidRDefault="00010B53" w:rsidP="00DC5262">
                  <w:r>
                    <w:t>La salle se trouve en D02</w:t>
                  </w:r>
                </w:p>
              </w:tc>
            </w:tr>
            <w:tr w:rsidR="00010B53" w14:paraId="62717F1D" w14:textId="77777777" w:rsidTr="00DC5262">
              <w:tc>
                <w:tcPr>
                  <w:tcW w:w="0" w:type="auto"/>
                </w:tcPr>
                <w:p w14:paraId="32E8D29C" w14:textId="77777777" w:rsidR="00010B53" w:rsidRDefault="00010B53" w:rsidP="00DC5262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28E4893C" w14:textId="77777777" w:rsidR="00010B53" w:rsidRDefault="00010B53" w:rsidP="00DC5262">
                  <w:r>
                    <w:t>Les casier sont superposé par 3 et situer sur tout le tour de la salle sauf le mur de l'entrée</w:t>
                  </w:r>
                </w:p>
              </w:tc>
            </w:tr>
            <w:tr w:rsidR="00010B53" w14:paraId="2FAA32E5" w14:textId="77777777" w:rsidTr="00DC5262">
              <w:tc>
                <w:tcPr>
                  <w:tcW w:w="0" w:type="auto"/>
                </w:tcPr>
                <w:p w14:paraId="37265DD8" w14:textId="77777777" w:rsidR="00010B53" w:rsidRDefault="00010B53" w:rsidP="00DC5262">
                  <w:r>
                    <w:t>Porte d'entrée</w:t>
                  </w:r>
                </w:p>
              </w:tc>
              <w:tc>
                <w:tcPr>
                  <w:tcW w:w="0" w:type="auto"/>
                </w:tcPr>
                <w:p w14:paraId="55EAE6EF" w14:textId="77777777" w:rsidR="00010B53" w:rsidRDefault="00010B53" w:rsidP="00DC5262">
                  <w:r>
                    <w:t>Une porte d'entrée est située au milieu du mur</w:t>
                  </w:r>
                </w:p>
              </w:tc>
            </w:tr>
            <w:tr w:rsidR="00010B53" w14:paraId="6EEF074E" w14:textId="77777777" w:rsidTr="00DC5262">
              <w:tc>
                <w:tcPr>
                  <w:tcW w:w="0" w:type="auto"/>
                </w:tcPr>
                <w:p w14:paraId="2F6F4D64" w14:textId="77777777" w:rsidR="00010B53" w:rsidRDefault="00010B53" w:rsidP="00DC5262">
                  <w:r>
                    <w:lastRenderedPageBreak/>
                    <w:t>Spot lumière</w:t>
                  </w:r>
                </w:p>
              </w:tc>
              <w:tc>
                <w:tcPr>
                  <w:tcW w:w="0" w:type="auto"/>
                </w:tcPr>
                <w:p w14:paraId="5BF8B2C5" w14:textId="77777777" w:rsidR="00010B53" w:rsidRDefault="00010B53" w:rsidP="00DC5262">
                  <w:r>
                    <w:t>Un spot en bande de 4m au milieu du plafond</w:t>
                  </w:r>
                </w:p>
              </w:tc>
            </w:tr>
          </w:tbl>
          <w:p w14:paraId="62F83013" w14:textId="77777777" w:rsidR="00010B53" w:rsidRDefault="00010B53" w:rsidP="00DC5262"/>
        </w:tc>
      </w:tr>
    </w:tbl>
    <w:p w14:paraId="2922B766" w14:textId="77777777" w:rsidR="00010B53" w:rsidRDefault="00010B53" w:rsidP="00010B53">
      <w:pPr>
        <w:pStyle w:val="Titre3"/>
        <w:numPr>
          <w:ilvl w:val="2"/>
          <w:numId w:val="13"/>
        </w:numPr>
      </w:pPr>
      <w:r>
        <w:lastRenderedPageBreak/>
        <w:t>Vestiaire Piscine</w:t>
      </w:r>
    </w:p>
    <w:p w14:paraId="33E29B1F" w14:textId="77777777" w:rsidR="00010B53" w:rsidRDefault="00010B53" w:rsidP="00010B53">
      <w:r>
        <w:t>(Auteur: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380248B9" w14:textId="77777777" w:rsidTr="00010B53">
        <w:tc>
          <w:tcPr>
            <w:tcW w:w="0" w:type="auto"/>
          </w:tcPr>
          <w:p w14:paraId="1765D0A7" w14:textId="77777777" w:rsidR="00010B53" w:rsidRDefault="00010B53" w:rsidP="00DC5262">
            <w:r>
              <w:t>En tant qu'utilisateur de la piscine  Je veux un vestiaire douche Pour pouvoir me changer et me doucher après piscine</w:t>
            </w:r>
          </w:p>
        </w:tc>
      </w:tr>
      <w:tr w:rsidR="00010B53" w14:paraId="10AB9F01" w14:textId="77777777" w:rsidTr="00010B53">
        <w:tc>
          <w:tcPr>
            <w:tcW w:w="0" w:type="auto"/>
          </w:tcPr>
          <w:p w14:paraId="4AACA192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12"/>
              <w:gridCol w:w="7528"/>
            </w:tblGrid>
            <w:tr w:rsidR="00010B53" w14:paraId="1737BDE6" w14:textId="77777777" w:rsidTr="00DC5262">
              <w:tc>
                <w:tcPr>
                  <w:tcW w:w="0" w:type="auto"/>
                </w:tcPr>
                <w:p w14:paraId="5BBF3900" w14:textId="77777777" w:rsidR="00010B53" w:rsidRDefault="00010B53" w:rsidP="00DC5262">
                  <w:r>
                    <w:t>douche</w:t>
                  </w:r>
                </w:p>
              </w:tc>
              <w:tc>
                <w:tcPr>
                  <w:tcW w:w="0" w:type="auto"/>
                </w:tcPr>
                <w:p w14:paraId="51FAA278" w14:textId="77777777" w:rsidR="00010B53" w:rsidRDefault="00010B53" w:rsidP="00DC5262">
                  <w:r>
                    <w:t>Sur le mur de gauche 4 douches espacé d'1 m</w:t>
                  </w:r>
                </w:p>
              </w:tc>
            </w:tr>
            <w:tr w:rsidR="00010B53" w14:paraId="1457D7E8" w14:textId="77777777" w:rsidTr="00DC5262">
              <w:tc>
                <w:tcPr>
                  <w:tcW w:w="0" w:type="auto"/>
                </w:tcPr>
                <w:p w14:paraId="507CCE09" w14:textId="77777777" w:rsidR="00010B53" w:rsidRDefault="00010B53" w:rsidP="00DC5262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5EF912EC" w14:textId="77777777" w:rsidR="00010B53" w:rsidRDefault="00010B53" w:rsidP="00DC5262">
                  <w:r>
                    <w:t>Sur le mur de droite 3 banc de 1m50 l'un a coter de l'autre</w:t>
                  </w:r>
                </w:p>
              </w:tc>
            </w:tr>
            <w:tr w:rsidR="00010B53" w14:paraId="121D37E6" w14:textId="77777777" w:rsidTr="00DC5262">
              <w:tc>
                <w:tcPr>
                  <w:tcW w:w="0" w:type="auto"/>
                </w:tcPr>
                <w:p w14:paraId="09028F8A" w14:textId="77777777" w:rsidR="00010B53" w:rsidRDefault="00010B53" w:rsidP="00DC5262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14:paraId="424953B6" w14:textId="77777777" w:rsidR="00010B53" w:rsidRDefault="00010B53" w:rsidP="00DC5262">
                  <w:r>
                    <w:t>Un mur entre les douches et les banc</w:t>
                  </w:r>
                </w:p>
              </w:tc>
            </w:tr>
            <w:tr w:rsidR="00010B53" w14:paraId="71330DA0" w14:textId="77777777" w:rsidTr="00DC5262">
              <w:tc>
                <w:tcPr>
                  <w:tcW w:w="0" w:type="auto"/>
                </w:tcPr>
                <w:p w14:paraId="05F630AD" w14:textId="77777777" w:rsidR="00010B53" w:rsidRDefault="00010B53" w:rsidP="00DC5262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50B60037" w14:textId="77777777" w:rsidR="00010B53" w:rsidRDefault="00010B53" w:rsidP="00DC5262">
                  <w:r>
                    <w:t>10 casier de 1m de haut et 50cm de large et de profondeur contre le mur coter banc entre les douches et les banc</w:t>
                  </w:r>
                </w:p>
              </w:tc>
            </w:tr>
            <w:tr w:rsidR="00010B53" w14:paraId="3059E6DE" w14:textId="77777777" w:rsidTr="00DC5262">
              <w:tc>
                <w:tcPr>
                  <w:tcW w:w="0" w:type="auto"/>
                </w:tcPr>
                <w:p w14:paraId="4E9EB68C" w14:textId="77777777" w:rsidR="00010B53" w:rsidRDefault="00010B53" w:rsidP="00DC5262">
                  <w:r>
                    <w:t>Porte entrée / sortie</w:t>
                  </w:r>
                </w:p>
              </w:tc>
              <w:tc>
                <w:tcPr>
                  <w:tcW w:w="0" w:type="auto"/>
                </w:tcPr>
                <w:p w14:paraId="39CE09C7" w14:textId="77777777" w:rsidR="00010B53" w:rsidRDefault="00010B53" w:rsidP="00DC5262">
                  <w:r>
                    <w:t>Une porte d'entrée / sortie a droite sur le mur qui donne sur le couloir</w:t>
                  </w:r>
                </w:p>
              </w:tc>
            </w:tr>
            <w:tr w:rsidR="00010B53" w14:paraId="1F80957D" w14:textId="77777777" w:rsidTr="00DC5262">
              <w:tc>
                <w:tcPr>
                  <w:tcW w:w="0" w:type="auto"/>
                </w:tcPr>
                <w:p w14:paraId="03FAA8BF" w14:textId="77777777" w:rsidR="00010B53" w:rsidRDefault="00010B53" w:rsidP="00DC5262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14:paraId="42284F8C" w14:textId="77777777" w:rsidR="00010B53" w:rsidRDefault="00010B53" w:rsidP="00DC5262">
                  <w:r>
                    <w:t>une porte dans le coin sur le mur de droite qui donnes l'accès a la piscine</w:t>
                  </w:r>
                </w:p>
              </w:tc>
            </w:tr>
            <w:tr w:rsidR="00010B53" w14:paraId="79165F67" w14:textId="77777777" w:rsidTr="00DC5262">
              <w:tc>
                <w:tcPr>
                  <w:tcW w:w="0" w:type="auto"/>
                </w:tcPr>
                <w:p w14:paraId="22F397E8" w14:textId="77777777" w:rsidR="00010B53" w:rsidRDefault="00010B53" w:rsidP="00DC5262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76175B4C" w14:textId="77777777" w:rsidR="00010B53" w:rsidRDefault="00010B53" w:rsidP="00DC5262">
                  <w:r>
                    <w:t>3 spot au plafond espacé de 2m coter banc</w:t>
                  </w:r>
                </w:p>
              </w:tc>
            </w:tr>
            <w:tr w:rsidR="00010B53" w14:paraId="488DB504" w14:textId="77777777" w:rsidTr="00DC5262">
              <w:tc>
                <w:tcPr>
                  <w:tcW w:w="0" w:type="auto"/>
                </w:tcPr>
                <w:p w14:paraId="6A56E8BA" w14:textId="77777777" w:rsidR="00010B53" w:rsidRDefault="00010B53" w:rsidP="00DC5262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232B2095" w14:textId="77777777" w:rsidR="00010B53" w:rsidRDefault="00010B53" w:rsidP="00DC5262">
                  <w:r>
                    <w:t>Les vestiaires se trouve en D05</w:t>
                  </w:r>
                </w:p>
              </w:tc>
            </w:tr>
          </w:tbl>
          <w:p w14:paraId="7F663FD4" w14:textId="77777777" w:rsidR="00010B53" w:rsidRDefault="00010B53" w:rsidP="00DC5262"/>
        </w:tc>
      </w:tr>
    </w:tbl>
    <w:p w14:paraId="6454A79E" w14:textId="77777777" w:rsidR="00010B53" w:rsidRDefault="00010B53" w:rsidP="00010B53">
      <w:pPr>
        <w:pStyle w:val="Titre3"/>
        <w:numPr>
          <w:ilvl w:val="2"/>
          <w:numId w:val="14"/>
        </w:numPr>
      </w:pPr>
      <w:r>
        <w:t>Panneau solaire</w:t>
      </w:r>
    </w:p>
    <w:p w14:paraId="1EAF4F76" w14:textId="77777777" w:rsidR="00010B53" w:rsidRDefault="00010B53" w:rsidP="00010B53">
      <w:r>
        <w:t>(Auteur: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71425920" w14:textId="77777777" w:rsidTr="00A12C9B">
        <w:tc>
          <w:tcPr>
            <w:tcW w:w="0" w:type="auto"/>
          </w:tcPr>
          <w:p w14:paraId="46882D65" w14:textId="77777777" w:rsidR="00010B53" w:rsidRDefault="00010B53" w:rsidP="00DC5262">
            <w:r>
              <w:t>En tant qu'utilisateur du bâtiment  Je veux des panneau solaire Afin que de rendre le bâtiment écologique</w:t>
            </w:r>
          </w:p>
        </w:tc>
      </w:tr>
      <w:tr w:rsidR="00010B53" w14:paraId="487888BF" w14:textId="77777777" w:rsidTr="00A12C9B">
        <w:tc>
          <w:tcPr>
            <w:tcW w:w="0" w:type="auto"/>
          </w:tcPr>
          <w:p w14:paraId="19620DE0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026"/>
              <w:gridCol w:w="5365"/>
            </w:tblGrid>
            <w:tr w:rsidR="00010B53" w14:paraId="179B103A" w14:textId="77777777" w:rsidTr="00DC5262">
              <w:tc>
                <w:tcPr>
                  <w:tcW w:w="0" w:type="auto"/>
                </w:tcPr>
                <w:p w14:paraId="61BAF78E" w14:textId="77777777" w:rsidR="00010B53" w:rsidRDefault="00010B53" w:rsidP="00DC5262">
                  <w:r>
                    <w:t>Emplacement panneau solaire</w:t>
                  </w:r>
                </w:p>
              </w:tc>
              <w:tc>
                <w:tcPr>
                  <w:tcW w:w="0" w:type="auto"/>
                </w:tcPr>
                <w:p w14:paraId="5CB7F0BB" w14:textId="77777777" w:rsidR="00010B53" w:rsidRDefault="00010B53" w:rsidP="00DC5262">
                  <w:r>
                    <w:t>Les panneaux solaire se trouve sur les murs du batiment</w:t>
                  </w:r>
                </w:p>
              </w:tc>
            </w:tr>
            <w:tr w:rsidR="00010B53" w14:paraId="4C831BAF" w14:textId="77777777" w:rsidTr="00DC5262">
              <w:tc>
                <w:tcPr>
                  <w:tcW w:w="0" w:type="auto"/>
                </w:tcPr>
                <w:p w14:paraId="32CA2FD4" w14:textId="77777777" w:rsidR="00010B53" w:rsidRDefault="00010B53" w:rsidP="00DC5262">
                  <w:r>
                    <w:t>Couleurs</w:t>
                  </w:r>
                </w:p>
              </w:tc>
              <w:tc>
                <w:tcPr>
                  <w:tcW w:w="0" w:type="auto"/>
                </w:tcPr>
                <w:p w14:paraId="119998AF" w14:textId="77777777" w:rsidR="00010B53" w:rsidRDefault="00010B53" w:rsidP="00DC5262">
                  <w:r>
                    <w:t>Les panneaux solaires seront bleu et blanc</w:t>
                  </w:r>
                </w:p>
              </w:tc>
            </w:tr>
          </w:tbl>
          <w:p w14:paraId="5CC9E58F" w14:textId="77777777" w:rsidR="00010B53" w:rsidRDefault="00010B53" w:rsidP="00DC5262"/>
        </w:tc>
      </w:tr>
    </w:tbl>
    <w:p w14:paraId="0ADCE3E1" w14:textId="77777777" w:rsidR="00A12C9B" w:rsidRDefault="00A12C9B" w:rsidP="00A12C9B">
      <w:pPr>
        <w:pStyle w:val="Titre3"/>
        <w:numPr>
          <w:ilvl w:val="2"/>
          <w:numId w:val="22"/>
        </w:numPr>
      </w:pPr>
      <w:r>
        <w:t>Parking deux roues</w:t>
      </w:r>
    </w:p>
    <w:p w14:paraId="571EDF98" w14:textId="77777777" w:rsidR="00A12C9B" w:rsidRDefault="00A12C9B" w:rsidP="00A12C9B">
      <w:r>
        <w:t>(Auteur: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A12C9B" w14:paraId="53F1672B" w14:textId="77777777" w:rsidTr="0070039A">
        <w:tc>
          <w:tcPr>
            <w:tcW w:w="0" w:type="auto"/>
          </w:tcPr>
          <w:p w14:paraId="5674A52C" w14:textId="77777777" w:rsidR="00A12C9B" w:rsidRDefault="00A12C9B" w:rsidP="0070039A">
            <w:r>
              <w:t>En tant que qu'utilisateur du bâtiment Je veux un parking deux roue afin de pouvoir venir avec mon véhicule deux roues</w:t>
            </w:r>
          </w:p>
        </w:tc>
      </w:tr>
      <w:tr w:rsidR="00A12C9B" w14:paraId="25AD1E2A" w14:textId="77777777" w:rsidTr="0070039A">
        <w:tc>
          <w:tcPr>
            <w:tcW w:w="0" w:type="auto"/>
          </w:tcPr>
          <w:p w14:paraId="6F0FC2D2" w14:textId="77777777" w:rsidR="00A12C9B" w:rsidRDefault="00A12C9B" w:rsidP="0070039A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3"/>
              <w:gridCol w:w="7307"/>
            </w:tblGrid>
            <w:tr w:rsidR="00A12C9B" w14:paraId="537C8D3B" w14:textId="77777777" w:rsidTr="0070039A">
              <w:tc>
                <w:tcPr>
                  <w:tcW w:w="0" w:type="auto"/>
                </w:tcPr>
                <w:p w14:paraId="4AB1E933" w14:textId="77777777" w:rsidR="00A12C9B" w:rsidRDefault="00A12C9B" w:rsidP="0070039A">
                  <w:r>
                    <w:t>Porte garage</w:t>
                  </w:r>
                </w:p>
              </w:tc>
              <w:tc>
                <w:tcPr>
                  <w:tcW w:w="0" w:type="auto"/>
                </w:tcPr>
                <w:p w14:paraId="264C2D8F" w14:textId="77777777" w:rsidR="00A12C9B" w:rsidRDefault="00A12C9B" w:rsidP="0070039A">
                  <w:r>
                    <w:t>un porte coulissante de 2m de large a 1m du mur de gauche</w:t>
                  </w:r>
                </w:p>
              </w:tc>
            </w:tr>
            <w:tr w:rsidR="00A12C9B" w14:paraId="76EA6A9F" w14:textId="77777777" w:rsidTr="0070039A">
              <w:tc>
                <w:tcPr>
                  <w:tcW w:w="0" w:type="auto"/>
                </w:tcPr>
                <w:p w14:paraId="6C42F8CE" w14:textId="77777777" w:rsidR="00A12C9B" w:rsidRDefault="00A12C9B" w:rsidP="0070039A">
                  <w:r>
                    <w:t>Place vélo</w:t>
                  </w:r>
                </w:p>
              </w:tc>
              <w:tc>
                <w:tcPr>
                  <w:tcW w:w="0" w:type="auto"/>
                </w:tcPr>
                <w:p w14:paraId="604FF803" w14:textId="77777777" w:rsidR="00A12C9B" w:rsidRDefault="00A12C9B" w:rsidP="0070039A">
                  <w:r>
                    <w:t>un rail a vélo tout le long du mur de l'entrée</w:t>
                  </w:r>
                </w:p>
              </w:tc>
            </w:tr>
            <w:tr w:rsidR="00A12C9B" w14:paraId="1A72B367" w14:textId="77777777" w:rsidTr="0070039A">
              <w:tc>
                <w:tcPr>
                  <w:tcW w:w="0" w:type="auto"/>
                </w:tcPr>
                <w:p w14:paraId="1A09464F" w14:textId="77777777" w:rsidR="00A12C9B" w:rsidRDefault="00A12C9B" w:rsidP="0070039A">
                  <w:r>
                    <w:t>Emplacement parking</w:t>
                  </w:r>
                </w:p>
              </w:tc>
              <w:tc>
                <w:tcPr>
                  <w:tcW w:w="0" w:type="auto"/>
                </w:tcPr>
                <w:p w14:paraId="70DAF194" w14:textId="77777777" w:rsidR="00A12C9B" w:rsidRDefault="00A12C9B" w:rsidP="0070039A">
                  <w:r>
                    <w:t>Le parking ce trouve en D06</w:t>
                  </w:r>
                </w:p>
              </w:tc>
            </w:tr>
            <w:tr w:rsidR="00A12C9B" w14:paraId="4655D1BF" w14:textId="77777777" w:rsidTr="0070039A">
              <w:tc>
                <w:tcPr>
                  <w:tcW w:w="0" w:type="auto"/>
                </w:tcPr>
                <w:p w14:paraId="3D593AFA" w14:textId="77777777" w:rsidR="00A12C9B" w:rsidRDefault="00A12C9B" w:rsidP="0070039A">
                  <w:r>
                    <w:t>Place moto</w:t>
                  </w:r>
                </w:p>
              </w:tc>
              <w:tc>
                <w:tcPr>
                  <w:tcW w:w="0" w:type="auto"/>
                </w:tcPr>
                <w:p w14:paraId="23386A61" w14:textId="77777777" w:rsidR="00A12C9B" w:rsidRDefault="00A12C9B" w:rsidP="0070039A">
                  <w:r>
                    <w:t>sur le mur en face de l'entre et sur le mur de droite des place de moto de 1m50 et au milieu de la salle 6 place de moto de face à face (3place contre 3 place)</w:t>
                  </w:r>
                </w:p>
              </w:tc>
            </w:tr>
            <w:tr w:rsidR="00A12C9B" w14:paraId="3D6580AD" w14:textId="77777777" w:rsidTr="0070039A">
              <w:tc>
                <w:tcPr>
                  <w:tcW w:w="0" w:type="auto"/>
                </w:tcPr>
                <w:p w14:paraId="655C634D" w14:textId="77777777" w:rsidR="00A12C9B" w:rsidRDefault="00A12C9B" w:rsidP="0070039A">
                  <w:r>
                    <w:t>lumiere</w:t>
                  </w:r>
                </w:p>
              </w:tc>
              <w:tc>
                <w:tcPr>
                  <w:tcW w:w="0" w:type="auto"/>
                </w:tcPr>
                <w:p w14:paraId="245A75CA" w14:textId="77777777" w:rsidR="00A12C9B" w:rsidRDefault="00A12C9B" w:rsidP="0070039A">
                  <w:r>
                    <w:t>4 spot lumineux dans chaque coin de la pièce et 1 au milieu</w:t>
                  </w:r>
                </w:p>
              </w:tc>
            </w:tr>
            <w:tr w:rsidR="00A12C9B" w14:paraId="3CD0FF59" w14:textId="77777777" w:rsidTr="0070039A">
              <w:tc>
                <w:tcPr>
                  <w:tcW w:w="0" w:type="auto"/>
                </w:tcPr>
                <w:p w14:paraId="7A0652D2" w14:textId="77777777" w:rsidR="00A12C9B" w:rsidRDefault="00A12C9B" w:rsidP="0070039A">
                  <w:r>
                    <w:t>porte sortie</w:t>
                  </w:r>
                </w:p>
              </w:tc>
              <w:tc>
                <w:tcPr>
                  <w:tcW w:w="0" w:type="auto"/>
                </w:tcPr>
                <w:p w14:paraId="5FA44AA8" w14:textId="77777777" w:rsidR="00A12C9B" w:rsidRDefault="00A12C9B" w:rsidP="0070039A">
                  <w:r>
                    <w:t>une porte dans le coin a gauche qui donne sur le couloir</w:t>
                  </w:r>
                </w:p>
              </w:tc>
            </w:tr>
          </w:tbl>
          <w:p w14:paraId="38E0DDE3" w14:textId="77777777" w:rsidR="00A12C9B" w:rsidRDefault="00A12C9B" w:rsidP="0070039A"/>
        </w:tc>
      </w:tr>
    </w:tbl>
    <w:p w14:paraId="3A41C01C" w14:textId="77777777" w:rsidR="00010B53" w:rsidRPr="00010B53" w:rsidRDefault="00010B53" w:rsidP="00010B53">
      <w:pPr>
        <w:pStyle w:val="Retraitcorpsdetexte"/>
      </w:pPr>
    </w:p>
    <w:p w14:paraId="3CAFBD61" w14:textId="0C5B7AD0" w:rsidR="00010B53" w:rsidRDefault="00010B53" w:rsidP="00010B53">
      <w:pPr>
        <w:pStyle w:val="Titre2"/>
      </w:pPr>
      <w:r>
        <w:t>Autre User Story</w:t>
      </w:r>
    </w:p>
    <w:p w14:paraId="19E1F4D8" w14:textId="77777777" w:rsidR="00010B53" w:rsidRDefault="00010B53" w:rsidP="00010B53">
      <w:pPr>
        <w:pStyle w:val="Titre3"/>
      </w:pPr>
      <w:r>
        <w:t>Bowling</w:t>
      </w:r>
    </w:p>
    <w:p w14:paraId="0C7AC7DB" w14:textId="77777777" w:rsidR="00010B53" w:rsidRDefault="00010B53" w:rsidP="00010B53">
      <w:r>
        <w:t>(Auteur: Esteban Lebet)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27CBEDC0" w14:textId="77777777" w:rsidTr="00010B53">
        <w:tc>
          <w:tcPr>
            <w:tcW w:w="0" w:type="auto"/>
          </w:tcPr>
          <w:p w14:paraId="5D51D7AD" w14:textId="77777777" w:rsidR="00010B53" w:rsidRDefault="00010B53" w:rsidP="00DC5262">
            <w:r>
              <w:t>En tant qu'utilisateur du bâtiment Je veux un bowling dans la salle D03+4 Afin de pouvoir m'amuser avec mes amis</w:t>
            </w:r>
          </w:p>
        </w:tc>
      </w:tr>
      <w:tr w:rsidR="00010B53" w14:paraId="63EE4EA6" w14:textId="77777777" w:rsidTr="00010B53">
        <w:tc>
          <w:tcPr>
            <w:tcW w:w="0" w:type="auto"/>
          </w:tcPr>
          <w:p w14:paraId="556CB9C9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11"/>
              <w:gridCol w:w="7429"/>
            </w:tblGrid>
            <w:tr w:rsidR="00010B53" w14:paraId="5EBCD1CB" w14:textId="77777777" w:rsidTr="00DC5262">
              <w:tc>
                <w:tcPr>
                  <w:tcW w:w="0" w:type="auto"/>
                </w:tcPr>
                <w:p w14:paraId="47204875" w14:textId="77777777" w:rsidR="00010B53" w:rsidRDefault="00010B53" w:rsidP="00DC5262">
                  <w:r>
                    <w:t>Pistes de Bowling</w:t>
                  </w:r>
                </w:p>
              </w:tc>
              <w:tc>
                <w:tcPr>
                  <w:tcW w:w="0" w:type="auto"/>
                </w:tcPr>
                <w:p w14:paraId="3C8894AF" w14:textId="77777777" w:rsidR="00010B53" w:rsidRDefault="00010B53" w:rsidP="00DC5262">
                  <w:r>
                    <w:t>Il y aura deux pistes de bowlings de 2m de large et 9m de long</w:t>
                  </w:r>
                </w:p>
              </w:tc>
            </w:tr>
            <w:tr w:rsidR="00010B53" w14:paraId="452AC177" w14:textId="77777777" w:rsidTr="00DC5262">
              <w:tc>
                <w:tcPr>
                  <w:tcW w:w="0" w:type="auto"/>
                </w:tcPr>
                <w:p w14:paraId="0CC938E2" w14:textId="77777777" w:rsidR="00010B53" w:rsidRDefault="00010B53" w:rsidP="00DC5262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14:paraId="1E97EB4E" w14:textId="77777777" w:rsidR="00010B53" w:rsidRDefault="00010B53" w:rsidP="00DC5262">
                  <w:r>
                    <w:t>Il y aura 10 boules de bowlings de différents poids et couleurs disponibles</w:t>
                  </w:r>
                </w:p>
              </w:tc>
            </w:tr>
            <w:tr w:rsidR="00010B53" w14:paraId="2E47E604" w14:textId="77777777" w:rsidTr="00DC5262">
              <w:tc>
                <w:tcPr>
                  <w:tcW w:w="0" w:type="auto"/>
                </w:tcPr>
                <w:p w14:paraId="144CB991" w14:textId="77777777" w:rsidR="00010B53" w:rsidRDefault="00010B53" w:rsidP="00DC5262">
                  <w:r>
                    <w:lastRenderedPageBreak/>
                    <w:t>Salle</w:t>
                  </w:r>
                </w:p>
              </w:tc>
              <w:tc>
                <w:tcPr>
                  <w:tcW w:w="0" w:type="auto"/>
                </w:tcPr>
                <w:p w14:paraId="5E77A027" w14:textId="77777777" w:rsidR="00010B53" w:rsidRDefault="00010B53" w:rsidP="00DC5262">
                  <w:r>
                    <w:t>La salle de Bowling se situera dans la salle D03+4</w:t>
                  </w:r>
                </w:p>
              </w:tc>
            </w:tr>
            <w:tr w:rsidR="00010B53" w14:paraId="79E38BC6" w14:textId="77777777" w:rsidTr="00DC5262">
              <w:tc>
                <w:tcPr>
                  <w:tcW w:w="0" w:type="auto"/>
                </w:tcPr>
                <w:p w14:paraId="174FE5DF" w14:textId="77777777" w:rsidR="00010B53" w:rsidRDefault="00010B53" w:rsidP="00DC5262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14:paraId="6F325B40" w14:textId="77777777" w:rsidR="00010B53" w:rsidRDefault="00010B53" w:rsidP="00DC5262">
                  <w:r>
                    <w:t>Un comptoir sera disponible sur la droite au fond dès qu'on rentre dans la salle</w:t>
                  </w:r>
                </w:p>
              </w:tc>
            </w:tr>
            <w:tr w:rsidR="00010B53" w14:paraId="0B6FDD72" w14:textId="77777777" w:rsidTr="00DC5262">
              <w:tc>
                <w:tcPr>
                  <w:tcW w:w="0" w:type="auto"/>
                </w:tcPr>
                <w:p w14:paraId="29762FEE" w14:textId="77777777" w:rsidR="00010B53" w:rsidRDefault="00010B53" w:rsidP="00DC5262">
                  <w:r>
                    <w:t>Espace Bowling</w:t>
                  </w:r>
                </w:p>
              </w:tc>
              <w:tc>
                <w:tcPr>
                  <w:tcW w:w="0" w:type="auto"/>
                </w:tcPr>
                <w:p w14:paraId="361980D3" w14:textId="77777777" w:rsidR="00010B53" w:rsidRDefault="00010B53" w:rsidP="00DC5262">
                  <w:r>
                    <w:t>Un espace bowling de 5 mètres de long avec un sol différent sera disponible avec 12 chaises pour pouvoir s'asseoir en attendant son tour</w:t>
                  </w:r>
                </w:p>
              </w:tc>
            </w:tr>
            <w:tr w:rsidR="00010B53" w14:paraId="1ABC6CDD" w14:textId="77777777" w:rsidTr="00DC5262">
              <w:tc>
                <w:tcPr>
                  <w:tcW w:w="0" w:type="auto"/>
                </w:tcPr>
                <w:p w14:paraId="5D8F1A21" w14:textId="77777777" w:rsidR="00010B53" w:rsidRDefault="00010B53" w:rsidP="00DC5262">
                  <w:r>
                    <w:t>Écrans</w:t>
                  </w:r>
                </w:p>
              </w:tc>
              <w:tc>
                <w:tcPr>
                  <w:tcW w:w="0" w:type="auto"/>
                </w:tcPr>
                <w:p w14:paraId="55EA5B46" w14:textId="77777777" w:rsidR="00010B53" w:rsidRDefault="00010B53" w:rsidP="00DC5262">
                  <w:r>
                    <w:t>Deux écrans seront mis à disposition au dessus de "l'espace bowling" pour voir le score de la partie en direct</w:t>
                  </w:r>
                </w:p>
              </w:tc>
            </w:tr>
            <w:tr w:rsidR="00010B53" w14:paraId="34DBB4CB" w14:textId="77777777" w:rsidTr="00DC5262">
              <w:tc>
                <w:tcPr>
                  <w:tcW w:w="0" w:type="auto"/>
                </w:tcPr>
                <w:p w14:paraId="49A92B5B" w14:textId="77777777" w:rsidR="00010B53" w:rsidRDefault="00010B53" w:rsidP="00DC5262">
                  <w:r>
                    <w:t>Retourneur de boules</w:t>
                  </w:r>
                </w:p>
              </w:tc>
              <w:tc>
                <w:tcPr>
                  <w:tcW w:w="0" w:type="auto"/>
                </w:tcPr>
                <w:p w14:paraId="79F1306D" w14:textId="77777777" w:rsidR="00010B53" w:rsidRDefault="00010B53" w:rsidP="00DC5262">
                  <w:r>
                    <w:t>Il y a deux retourneur de boules au centre de la zone bowling pointant vers les pistes</w:t>
                  </w:r>
                </w:p>
              </w:tc>
            </w:tr>
          </w:tbl>
          <w:p w14:paraId="6BB39880" w14:textId="77777777" w:rsidR="00010B53" w:rsidRDefault="00010B53" w:rsidP="00DC5262"/>
        </w:tc>
      </w:tr>
    </w:tbl>
    <w:p w14:paraId="028B0844" w14:textId="77777777" w:rsidR="00010B53" w:rsidRDefault="00010B53" w:rsidP="00010B53">
      <w:pPr>
        <w:pStyle w:val="Titre3"/>
        <w:numPr>
          <w:ilvl w:val="2"/>
          <w:numId w:val="15"/>
        </w:numPr>
      </w:pPr>
      <w:r>
        <w:lastRenderedPageBreak/>
        <w:t>Home cinéma</w:t>
      </w:r>
    </w:p>
    <w:p w14:paraId="2AC8DD6A" w14:textId="77777777" w:rsidR="00010B53" w:rsidRDefault="00010B53" w:rsidP="00010B53">
      <w:r>
        <w:t>(Auteur: antoine fabre)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7BD00CD8" w14:textId="77777777" w:rsidTr="00010B53">
        <w:tc>
          <w:tcPr>
            <w:tcW w:w="0" w:type="auto"/>
          </w:tcPr>
          <w:p w14:paraId="76E2F4A3" w14:textId="77777777" w:rsidR="00010B53" w:rsidRDefault="00010B53" w:rsidP="00DC5262">
            <w:r>
              <w:t>En tant qu'utilisateur du bâtiment  Je veux un mini cinéma dans la salle D11 Afin d'enrichir ma culture cinématographique</w:t>
            </w:r>
          </w:p>
        </w:tc>
      </w:tr>
      <w:tr w:rsidR="00010B53" w14:paraId="2064FF3F" w14:textId="77777777" w:rsidTr="00010B53">
        <w:tc>
          <w:tcPr>
            <w:tcW w:w="0" w:type="auto"/>
          </w:tcPr>
          <w:p w14:paraId="7789AF94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7"/>
              <w:gridCol w:w="7733"/>
            </w:tblGrid>
            <w:tr w:rsidR="00010B53" w14:paraId="37A32CCA" w14:textId="77777777" w:rsidTr="00DC5262">
              <w:tc>
                <w:tcPr>
                  <w:tcW w:w="0" w:type="auto"/>
                </w:tcPr>
                <w:p w14:paraId="7821BD5E" w14:textId="77777777" w:rsidR="00010B53" w:rsidRDefault="00010B53" w:rsidP="00DC5262">
                  <w:r>
                    <w:t>1. canapé</w:t>
                  </w:r>
                </w:p>
              </w:tc>
              <w:tc>
                <w:tcPr>
                  <w:tcW w:w="0" w:type="auto"/>
                </w:tcPr>
                <w:p w14:paraId="416AC20C" w14:textId="77777777" w:rsidR="00010B53" w:rsidRDefault="00010B53" w:rsidP="00DC5262">
                  <w:r>
                    <w:t>_*Étant donné*_il faut s'asseoir _*Lorsque*_ qu'on veut regarder un film _*Alors*_ il faut 6 canapés en rangé de 3 au milieu de la piece</w:t>
                  </w:r>
                </w:p>
              </w:tc>
            </w:tr>
            <w:tr w:rsidR="00010B53" w14:paraId="75A256A8" w14:textId="77777777" w:rsidTr="00DC5262">
              <w:tc>
                <w:tcPr>
                  <w:tcW w:w="0" w:type="auto"/>
                </w:tcPr>
                <w:p w14:paraId="09FA007A" w14:textId="77777777" w:rsidR="00010B53" w:rsidRDefault="00010B53" w:rsidP="00DC5262">
                  <w:r>
                    <w:t>2.  projecteur</w:t>
                  </w:r>
                </w:p>
              </w:tc>
              <w:tc>
                <w:tcPr>
                  <w:tcW w:w="0" w:type="auto"/>
                </w:tcPr>
                <w:p w14:paraId="56F0F98C" w14:textId="77777777" w:rsidR="00010B53" w:rsidRDefault="00010B53" w:rsidP="00DC5262">
                  <w:r>
                    <w:t>_*Étant donné*_ qu'il faut un support pour regarder quelque chose _*Lorsque*_ je veux regarder un film  _*Alors*_ il faut un projecteur accroché au plafond qui projette le film sur le mur a gauche de la porte d'entrée (en entrant)</w:t>
                  </w:r>
                </w:p>
              </w:tc>
            </w:tr>
            <w:tr w:rsidR="00010B53" w14:paraId="490A971F" w14:textId="77777777" w:rsidTr="00DC5262">
              <w:tc>
                <w:tcPr>
                  <w:tcW w:w="0" w:type="auto"/>
                </w:tcPr>
                <w:p w14:paraId="6FE37353" w14:textId="77777777" w:rsidR="00010B53" w:rsidRDefault="00010B53" w:rsidP="00DC5262">
                  <w:r>
                    <w:t>3. table</w:t>
                  </w:r>
                </w:p>
              </w:tc>
              <w:tc>
                <w:tcPr>
                  <w:tcW w:w="0" w:type="auto"/>
                </w:tcPr>
                <w:p w14:paraId="03CC2095" w14:textId="77777777" w:rsidR="00010B53" w:rsidRDefault="00010B53" w:rsidP="00DC5262">
                  <w:r>
                    <w:t>il y a des petites tables en bois entre les canapés.</w:t>
                  </w:r>
                </w:p>
              </w:tc>
            </w:tr>
            <w:tr w:rsidR="00010B53" w14:paraId="297FAD05" w14:textId="77777777" w:rsidTr="00DC5262">
              <w:tc>
                <w:tcPr>
                  <w:tcW w:w="0" w:type="auto"/>
                </w:tcPr>
                <w:p w14:paraId="3654536F" w14:textId="77777777" w:rsidR="00010B53" w:rsidRDefault="00010B53" w:rsidP="00DC5262">
                  <w:r>
                    <w:t>4. ordinateur</w:t>
                  </w:r>
                </w:p>
              </w:tc>
              <w:tc>
                <w:tcPr>
                  <w:tcW w:w="0" w:type="auto"/>
                </w:tcPr>
                <w:p w14:paraId="5C1194A0" w14:textId="77777777" w:rsidR="00010B53" w:rsidRDefault="00010B53" w:rsidP="00DC5262">
                  <w:r>
                    <w:t>contre le mur de la porte il y a un PC pour gérer films. sur un petit bureau</w:t>
                  </w:r>
                </w:p>
              </w:tc>
            </w:tr>
            <w:tr w:rsidR="00010B53" w14:paraId="47BD3467" w14:textId="77777777" w:rsidTr="00DC5262">
              <w:tc>
                <w:tcPr>
                  <w:tcW w:w="0" w:type="auto"/>
                </w:tcPr>
                <w:p w14:paraId="221D6C10" w14:textId="77777777" w:rsidR="00010B53" w:rsidRDefault="00010B53" w:rsidP="00DC5262">
                  <w:r>
                    <w:t>5. hauts parleurs</w:t>
                  </w:r>
                </w:p>
              </w:tc>
              <w:tc>
                <w:tcPr>
                  <w:tcW w:w="0" w:type="auto"/>
                </w:tcPr>
                <w:p w14:paraId="5DC77415" w14:textId="77777777" w:rsidR="00010B53" w:rsidRDefault="00010B53" w:rsidP="00DC5262">
                  <w:r>
                    <w:t>Il y a des hauts parleurs de chaque côté du mur où le film est projeter, la taille des ces hauts parleurs font la moitié du mur.</w:t>
                  </w:r>
                </w:p>
              </w:tc>
            </w:tr>
            <w:tr w:rsidR="00010B53" w14:paraId="45DB7AC5" w14:textId="77777777" w:rsidTr="00DC5262">
              <w:tc>
                <w:tcPr>
                  <w:tcW w:w="0" w:type="auto"/>
                </w:tcPr>
                <w:p w14:paraId="4090270A" w14:textId="77777777" w:rsidR="00010B53" w:rsidRDefault="00010B53" w:rsidP="00DC5262">
                  <w:r>
                    <w:t>mur / sol et plafond</w:t>
                  </w:r>
                </w:p>
              </w:tc>
              <w:tc>
                <w:tcPr>
                  <w:tcW w:w="0" w:type="auto"/>
                </w:tcPr>
                <w:p w14:paraId="75367961" w14:textId="77777777" w:rsidR="00010B53" w:rsidRDefault="00010B53" w:rsidP="00DC5262">
                  <w:r>
                    <w:t>les murs sont noir comme le sol et le plafond sauf le mur où le film est projeter qui est gris claire</w:t>
                  </w:r>
                </w:p>
              </w:tc>
            </w:tr>
            <w:tr w:rsidR="00010B53" w14:paraId="6C5375A7" w14:textId="77777777" w:rsidTr="00DC5262">
              <w:tc>
                <w:tcPr>
                  <w:tcW w:w="0" w:type="auto"/>
                </w:tcPr>
                <w:p w14:paraId="1001AD36" w14:textId="77777777" w:rsidR="00010B53" w:rsidRDefault="00010B53" w:rsidP="00DC5262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2B5EBBB2" w14:textId="77777777" w:rsidR="00010B53" w:rsidRDefault="00010B53" w:rsidP="00DC5262">
                  <w:r>
                    <w:t>c'est en salle D11</w:t>
                  </w:r>
                </w:p>
              </w:tc>
            </w:tr>
            <w:tr w:rsidR="00010B53" w14:paraId="1386EF87" w14:textId="77777777" w:rsidTr="00DC5262">
              <w:tc>
                <w:tcPr>
                  <w:tcW w:w="0" w:type="auto"/>
                </w:tcPr>
                <w:p w14:paraId="58D56746" w14:textId="77777777" w:rsidR="00010B53" w:rsidRDefault="00010B53" w:rsidP="00DC5262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0DE7DFF2" w14:textId="77777777" w:rsidR="00010B53" w:rsidRDefault="00010B53" w:rsidP="00DC5262">
                  <w:r>
                    <w:t>il y a une porte en bas a droite de la piece</w:t>
                  </w:r>
                </w:p>
              </w:tc>
            </w:tr>
          </w:tbl>
          <w:p w14:paraId="3A9FD2C1" w14:textId="77777777" w:rsidR="00010B53" w:rsidRDefault="00010B53" w:rsidP="00DC5262"/>
        </w:tc>
      </w:tr>
    </w:tbl>
    <w:p w14:paraId="028E17C9" w14:textId="77777777" w:rsidR="00010B53" w:rsidRDefault="00010B53" w:rsidP="00010B53">
      <w:pPr>
        <w:pStyle w:val="Titre3"/>
        <w:numPr>
          <w:ilvl w:val="2"/>
          <w:numId w:val="16"/>
        </w:numPr>
      </w:pPr>
      <w:r>
        <w:t>Couloirs</w:t>
      </w:r>
    </w:p>
    <w:p w14:paraId="203322DC" w14:textId="77777777" w:rsidR="00010B53" w:rsidRDefault="00010B53" w:rsidP="00010B53">
      <w:r>
        <w:t>(Auteur: antoine fabre)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284C631F" w14:textId="77777777" w:rsidTr="00010B53">
        <w:tc>
          <w:tcPr>
            <w:tcW w:w="0" w:type="auto"/>
          </w:tcPr>
          <w:p w14:paraId="64CD052C" w14:textId="77777777" w:rsidR="00010B53" w:rsidRDefault="00010B53" w:rsidP="00DC5262">
            <w:r>
              <w:t>En tant qu'élève Je veux des couloirs bien aménagé</w:t>
            </w:r>
          </w:p>
        </w:tc>
      </w:tr>
      <w:tr w:rsidR="00010B53" w14:paraId="45D38C9B" w14:textId="77777777" w:rsidTr="00010B53">
        <w:tc>
          <w:tcPr>
            <w:tcW w:w="0" w:type="auto"/>
          </w:tcPr>
          <w:p w14:paraId="15835296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31"/>
              <w:gridCol w:w="8309"/>
            </w:tblGrid>
            <w:tr w:rsidR="00010B53" w14:paraId="6A2459FF" w14:textId="77777777" w:rsidTr="00DC5262">
              <w:tc>
                <w:tcPr>
                  <w:tcW w:w="0" w:type="auto"/>
                </w:tcPr>
                <w:p w14:paraId="6A04126A" w14:textId="77777777" w:rsidR="00010B53" w:rsidRDefault="00010B53" w:rsidP="00DC5262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3943691D" w14:textId="77777777" w:rsidR="00010B53" w:rsidRDefault="00010B53" w:rsidP="00DC5262">
                  <w:r>
                    <w:t>le sol est de couleur bleu</w:t>
                  </w:r>
                </w:p>
              </w:tc>
            </w:tr>
            <w:tr w:rsidR="00010B53" w14:paraId="44B4E792" w14:textId="77777777" w:rsidTr="00DC5262">
              <w:tc>
                <w:tcPr>
                  <w:tcW w:w="0" w:type="auto"/>
                </w:tcPr>
                <w:p w14:paraId="0F9D6B06" w14:textId="77777777" w:rsidR="00010B53" w:rsidRDefault="00010B53" w:rsidP="00DC5262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251F816D" w14:textId="77777777" w:rsidR="00010B53" w:rsidRDefault="00010B53" w:rsidP="00DC5262">
                  <w:r>
                    <w:t>il y a une table a chaque extrémités de chaque couloirs. a chaque table il y a 4 chaises.</w:t>
                  </w:r>
                </w:p>
              </w:tc>
            </w:tr>
            <w:tr w:rsidR="00010B53" w14:paraId="4913D61A" w14:textId="77777777" w:rsidTr="00DC5262">
              <w:tc>
                <w:tcPr>
                  <w:tcW w:w="0" w:type="auto"/>
                </w:tcPr>
                <w:p w14:paraId="6B24B5FC" w14:textId="77777777" w:rsidR="00010B53" w:rsidRDefault="00010B53" w:rsidP="00DC5262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7A667E9A" w14:textId="77777777" w:rsidR="00010B53" w:rsidRDefault="00010B53" w:rsidP="00DC5262">
                  <w:r>
                    <w:t>il y a 2 bancs dans chaque couloirs. ils sont de chaque côté du couloir. les bancs sont en bois blanc.</w:t>
                  </w:r>
                </w:p>
              </w:tc>
            </w:tr>
            <w:tr w:rsidR="00010B53" w14:paraId="177DAD49" w14:textId="77777777" w:rsidTr="00DC5262">
              <w:tc>
                <w:tcPr>
                  <w:tcW w:w="0" w:type="auto"/>
                </w:tcPr>
                <w:p w14:paraId="19097C8A" w14:textId="77777777" w:rsidR="00010B53" w:rsidRDefault="00010B53" w:rsidP="00DC5262">
                  <w:r>
                    <w:t>plantes</w:t>
                  </w:r>
                </w:p>
              </w:tc>
              <w:tc>
                <w:tcPr>
                  <w:tcW w:w="0" w:type="auto"/>
                </w:tcPr>
                <w:p w14:paraId="1BFB6C7D" w14:textId="77777777" w:rsidR="00010B53" w:rsidRDefault="00010B53" w:rsidP="00DC5262">
                  <w:r>
                    <w:t>il y a des 6 plantes de type grasses de taille moyenne par couloirs. il y a deux plantes qui entourent chaque bancs. il y a une plante qui est près de chaque tables.</w:t>
                  </w:r>
                </w:p>
              </w:tc>
            </w:tr>
          </w:tbl>
          <w:p w14:paraId="4B6D93FF" w14:textId="77777777" w:rsidR="00010B53" w:rsidRDefault="00010B53" w:rsidP="00DC5262"/>
        </w:tc>
      </w:tr>
    </w:tbl>
    <w:p w14:paraId="4920464B" w14:textId="77777777" w:rsidR="00010B53" w:rsidRDefault="00010B53" w:rsidP="00010B53">
      <w:pPr>
        <w:pStyle w:val="Titre3"/>
        <w:numPr>
          <w:ilvl w:val="2"/>
          <w:numId w:val="17"/>
        </w:numPr>
      </w:pPr>
      <w:r>
        <w:t>toilettes hommes</w:t>
      </w:r>
    </w:p>
    <w:p w14:paraId="76357D97" w14:textId="77777777" w:rsidR="00010B53" w:rsidRDefault="00010B53" w:rsidP="00010B53">
      <w:r>
        <w:t>(Auteur: antoine fabre)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4F03EC3B" w14:textId="77777777" w:rsidTr="00010B53">
        <w:tc>
          <w:tcPr>
            <w:tcW w:w="0" w:type="auto"/>
          </w:tcPr>
          <w:p w14:paraId="7D1FFB98" w14:textId="77777777" w:rsidR="00010B53" w:rsidRDefault="00010B53" w:rsidP="00DC5262">
            <w:r>
              <w:t>En tant qu'utilisateur du bâtiment   Je veux des toilettes Afin de faire mes besoins</w:t>
            </w:r>
          </w:p>
        </w:tc>
      </w:tr>
      <w:tr w:rsidR="00010B53" w14:paraId="11C5908A" w14:textId="77777777" w:rsidTr="00010B53">
        <w:tc>
          <w:tcPr>
            <w:tcW w:w="0" w:type="auto"/>
          </w:tcPr>
          <w:p w14:paraId="648A7091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010B53" w14:paraId="5C0FD6E3" w14:textId="77777777" w:rsidTr="00DC5262">
              <w:tc>
                <w:tcPr>
                  <w:tcW w:w="0" w:type="auto"/>
                </w:tcPr>
                <w:p w14:paraId="2E0D626A" w14:textId="77777777" w:rsidR="00010B53" w:rsidRDefault="00010B53" w:rsidP="00DC5262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52853A06" w14:textId="77777777" w:rsidR="00010B53" w:rsidRDefault="00010B53" w:rsidP="00DC5262">
                  <w:r>
                    <w:t>chaque lavabo a ses propres toilettes</w:t>
                  </w:r>
                </w:p>
              </w:tc>
            </w:tr>
            <w:tr w:rsidR="00010B53" w14:paraId="2B0F9AE1" w14:textId="77777777" w:rsidTr="00DC5262">
              <w:tc>
                <w:tcPr>
                  <w:tcW w:w="0" w:type="auto"/>
                </w:tcPr>
                <w:p w14:paraId="66B3B314" w14:textId="77777777" w:rsidR="00010B53" w:rsidRDefault="00010B53" w:rsidP="00DC5262">
                  <w:r>
                    <w:t>lieu</w:t>
                  </w:r>
                </w:p>
              </w:tc>
              <w:tc>
                <w:tcPr>
                  <w:tcW w:w="0" w:type="auto"/>
                </w:tcPr>
                <w:p w14:paraId="16EA06B2" w14:textId="77777777" w:rsidR="00010B53" w:rsidRDefault="00010B53" w:rsidP="00DC5262">
                  <w:r>
                    <w:t>les toilettes sont dans les salles D15</w:t>
                  </w:r>
                </w:p>
              </w:tc>
            </w:tr>
            <w:tr w:rsidR="00010B53" w14:paraId="5CE064C6" w14:textId="77777777" w:rsidTr="00DC5262">
              <w:tc>
                <w:tcPr>
                  <w:tcW w:w="0" w:type="auto"/>
                </w:tcPr>
                <w:p w14:paraId="10B576C5" w14:textId="77777777" w:rsidR="00010B53" w:rsidRDefault="00010B53" w:rsidP="00DC5262">
                  <w:r>
                    <w:t>nombre</w:t>
                  </w:r>
                </w:p>
              </w:tc>
              <w:tc>
                <w:tcPr>
                  <w:tcW w:w="0" w:type="auto"/>
                </w:tcPr>
                <w:p w14:paraId="1C9A0C8E" w14:textId="77777777" w:rsidR="00010B53" w:rsidRDefault="00010B53" w:rsidP="00DC5262">
                  <w:r>
                    <w:t>il y a 3 cabines de toilettes par salles</w:t>
                  </w:r>
                </w:p>
              </w:tc>
            </w:tr>
            <w:tr w:rsidR="00010B53" w14:paraId="4850C405" w14:textId="77777777" w:rsidTr="00DC5262">
              <w:tc>
                <w:tcPr>
                  <w:tcW w:w="0" w:type="auto"/>
                </w:tcPr>
                <w:p w14:paraId="2786DAD2" w14:textId="77777777" w:rsidR="00010B53" w:rsidRDefault="00010B53" w:rsidP="00DC5262">
                  <w:r>
                    <w:t>cabines</w:t>
                  </w:r>
                </w:p>
              </w:tc>
              <w:tc>
                <w:tcPr>
                  <w:tcW w:w="0" w:type="auto"/>
                </w:tcPr>
                <w:p w14:paraId="7B856A6D" w14:textId="77777777" w:rsidR="00010B53" w:rsidRDefault="00010B53" w:rsidP="00DC5262">
                  <w:r>
                    <w:t>dans chaque cabine il y a du papier toilette ensuite il y a aussi une brosse a toilette. a coté du lavabo il y a du savon.</w:t>
                  </w:r>
                </w:p>
              </w:tc>
            </w:tr>
            <w:tr w:rsidR="00010B53" w14:paraId="69E44EF6" w14:textId="77777777" w:rsidTr="00DC5262">
              <w:tc>
                <w:tcPr>
                  <w:tcW w:w="0" w:type="auto"/>
                </w:tcPr>
                <w:p w14:paraId="5D7CC75C" w14:textId="77777777" w:rsidR="00010B53" w:rsidRDefault="00010B53" w:rsidP="00DC5262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16F90292" w14:textId="77777777" w:rsidR="00010B53" w:rsidRDefault="00010B53" w:rsidP="00DC5262">
                  <w:r>
                    <w:t>les cabines de toilettes sont a gauche de la porte</w:t>
                  </w:r>
                </w:p>
              </w:tc>
            </w:tr>
            <w:tr w:rsidR="00010B53" w14:paraId="3F8FC578" w14:textId="77777777" w:rsidTr="00DC5262">
              <w:tc>
                <w:tcPr>
                  <w:tcW w:w="0" w:type="auto"/>
                </w:tcPr>
                <w:p w14:paraId="76B62ED9" w14:textId="77777777" w:rsidR="00010B53" w:rsidRDefault="00010B53" w:rsidP="00DC5262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463021DC" w14:textId="77777777" w:rsidR="00010B53" w:rsidRDefault="00010B53" w:rsidP="00DC5262">
                  <w:r>
                    <w:t>un panneau sur la porte d'entrée dit que seul les hommes sont autorisés a entrer.</w:t>
                  </w:r>
                </w:p>
              </w:tc>
            </w:tr>
          </w:tbl>
          <w:p w14:paraId="0997708D" w14:textId="77777777" w:rsidR="00010B53" w:rsidRDefault="00010B53" w:rsidP="00DC5262"/>
        </w:tc>
      </w:tr>
    </w:tbl>
    <w:p w14:paraId="0B000974" w14:textId="77777777" w:rsidR="00010B53" w:rsidRDefault="00010B53" w:rsidP="00010B53">
      <w:pPr>
        <w:pStyle w:val="Titre3"/>
        <w:numPr>
          <w:ilvl w:val="2"/>
          <w:numId w:val="18"/>
        </w:numPr>
      </w:pPr>
      <w:r>
        <w:lastRenderedPageBreak/>
        <w:t>toilettes Femmes</w:t>
      </w:r>
    </w:p>
    <w:p w14:paraId="1B775021" w14:textId="77777777" w:rsidR="00010B53" w:rsidRDefault="00010B53" w:rsidP="00010B53">
      <w:r>
        <w:t>(Auteur: antoine fabre)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7D1703C" w14:textId="77777777" w:rsidTr="00010B53">
        <w:tc>
          <w:tcPr>
            <w:tcW w:w="0" w:type="auto"/>
          </w:tcPr>
          <w:p w14:paraId="4B49C32D" w14:textId="77777777" w:rsidR="00010B53" w:rsidRDefault="00010B53" w:rsidP="00DC5262">
            <w:r>
              <w:t>En tant qu'utilisatrice du bâtiment   Je veux des toilettes Afin de faire mes besoins</w:t>
            </w:r>
          </w:p>
        </w:tc>
      </w:tr>
      <w:tr w:rsidR="00010B53" w14:paraId="4FED1FC2" w14:textId="77777777" w:rsidTr="00010B53">
        <w:tc>
          <w:tcPr>
            <w:tcW w:w="0" w:type="auto"/>
          </w:tcPr>
          <w:p w14:paraId="68CB944C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010B53" w14:paraId="00D82C0E" w14:textId="77777777" w:rsidTr="00DC5262">
              <w:tc>
                <w:tcPr>
                  <w:tcW w:w="0" w:type="auto"/>
                </w:tcPr>
                <w:p w14:paraId="65051407" w14:textId="77777777" w:rsidR="00010B53" w:rsidRDefault="00010B53" w:rsidP="00DC5262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0EDE4A61" w14:textId="77777777" w:rsidR="00010B53" w:rsidRDefault="00010B53" w:rsidP="00DC5262">
                  <w:r>
                    <w:t>chaque lavabo a ses propres toilettes</w:t>
                  </w:r>
                </w:p>
              </w:tc>
            </w:tr>
            <w:tr w:rsidR="00010B53" w14:paraId="62499CC4" w14:textId="77777777" w:rsidTr="00DC5262">
              <w:tc>
                <w:tcPr>
                  <w:tcW w:w="0" w:type="auto"/>
                </w:tcPr>
                <w:p w14:paraId="001ECD23" w14:textId="77777777" w:rsidR="00010B53" w:rsidRDefault="00010B53" w:rsidP="00DC5262">
                  <w:r>
                    <w:t>lieu</w:t>
                  </w:r>
                </w:p>
              </w:tc>
              <w:tc>
                <w:tcPr>
                  <w:tcW w:w="0" w:type="auto"/>
                </w:tcPr>
                <w:p w14:paraId="38B06619" w14:textId="77777777" w:rsidR="00010B53" w:rsidRDefault="00010B53" w:rsidP="00DC5262">
                  <w:r>
                    <w:t>les toilettes sont dans les salles D17</w:t>
                  </w:r>
                </w:p>
              </w:tc>
            </w:tr>
            <w:tr w:rsidR="00010B53" w14:paraId="48CB5B17" w14:textId="77777777" w:rsidTr="00DC5262">
              <w:tc>
                <w:tcPr>
                  <w:tcW w:w="0" w:type="auto"/>
                </w:tcPr>
                <w:p w14:paraId="3D0FEAD0" w14:textId="77777777" w:rsidR="00010B53" w:rsidRDefault="00010B53" w:rsidP="00DC5262">
                  <w:r>
                    <w:t>nombre</w:t>
                  </w:r>
                </w:p>
              </w:tc>
              <w:tc>
                <w:tcPr>
                  <w:tcW w:w="0" w:type="auto"/>
                </w:tcPr>
                <w:p w14:paraId="26AFFEB6" w14:textId="77777777" w:rsidR="00010B53" w:rsidRDefault="00010B53" w:rsidP="00DC5262">
                  <w:r>
                    <w:t>il y a 3 cabines de toilettes par salles</w:t>
                  </w:r>
                </w:p>
              </w:tc>
            </w:tr>
            <w:tr w:rsidR="00010B53" w14:paraId="508333FC" w14:textId="77777777" w:rsidTr="00DC5262">
              <w:tc>
                <w:tcPr>
                  <w:tcW w:w="0" w:type="auto"/>
                </w:tcPr>
                <w:p w14:paraId="3C726C6E" w14:textId="77777777" w:rsidR="00010B53" w:rsidRDefault="00010B53" w:rsidP="00DC5262">
                  <w:r>
                    <w:t>cabines</w:t>
                  </w:r>
                </w:p>
              </w:tc>
              <w:tc>
                <w:tcPr>
                  <w:tcW w:w="0" w:type="auto"/>
                </w:tcPr>
                <w:p w14:paraId="0CB68118" w14:textId="77777777" w:rsidR="00010B53" w:rsidRDefault="00010B53" w:rsidP="00DC5262">
                  <w:r>
                    <w:t>dans chaque cabine il y a du papier toilette ensuite il y a aussi une brosse a toilette. a coté du lavabo il y a du savon.</w:t>
                  </w:r>
                </w:p>
              </w:tc>
            </w:tr>
            <w:tr w:rsidR="00010B53" w14:paraId="080F36C7" w14:textId="77777777" w:rsidTr="00DC5262">
              <w:tc>
                <w:tcPr>
                  <w:tcW w:w="0" w:type="auto"/>
                </w:tcPr>
                <w:p w14:paraId="546E2236" w14:textId="77777777" w:rsidR="00010B53" w:rsidRDefault="00010B53" w:rsidP="00DC5262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20235F64" w14:textId="77777777" w:rsidR="00010B53" w:rsidRDefault="00010B53" w:rsidP="00DC5262">
                  <w:r>
                    <w:t>les cabines de toilettes sont a gauche de la porte</w:t>
                  </w:r>
                </w:p>
              </w:tc>
            </w:tr>
            <w:tr w:rsidR="00010B53" w14:paraId="14C0C460" w14:textId="77777777" w:rsidTr="00DC5262">
              <w:tc>
                <w:tcPr>
                  <w:tcW w:w="0" w:type="auto"/>
                </w:tcPr>
                <w:p w14:paraId="4AB533A7" w14:textId="77777777" w:rsidR="00010B53" w:rsidRDefault="00010B53" w:rsidP="00DC5262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248B72D3" w14:textId="77777777" w:rsidR="00010B53" w:rsidRDefault="00010B53" w:rsidP="00DC5262">
                  <w:r>
                    <w:t>un panneau sur la porte d'entrée dit que seul les femmes sont autorisées a entrer</w:t>
                  </w:r>
                </w:p>
              </w:tc>
            </w:tr>
          </w:tbl>
          <w:p w14:paraId="423A416F" w14:textId="77777777" w:rsidR="00010B53" w:rsidRDefault="00010B53" w:rsidP="00DC5262"/>
        </w:tc>
      </w:tr>
    </w:tbl>
    <w:p w14:paraId="63F82D75" w14:textId="77777777" w:rsidR="00010B53" w:rsidRDefault="00010B53" w:rsidP="00010B53">
      <w:pPr>
        <w:pStyle w:val="Titre3"/>
        <w:numPr>
          <w:ilvl w:val="2"/>
          <w:numId w:val="19"/>
        </w:numPr>
      </w:pPr>
      <w:r>
        <w:t>Bibliothèque</w:t>
      </w:r>
    </w:p>
    <w:p w14:paraId="42F4C888" w14:textId="77777777" w:rsidR="00010B53" w:rsidRDefault="00010B53" w:rsidP="00010B53">
      <w:r>
        <w:t>(Auteur: antoine fabre)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55C69B9" w14:textId="77777777" w:rsidTr="00010B53">
        <w:tc>
          <w:tcPr>
            <w:tcW w:w="0" w:type="auto"/>
          </w:tcPr>
          <w:p w14:paraId="43BDD9E1" w14:textId="77777777" w:rsidR="00010B53" w:rsidRDefault="00010B53" w:rsidP="00DC5262">
            <w:r>
              <w:t>En tant qu'étudiant Je veux une bibliothèque Afin de travailler dans de bonne condition</w:t>
            </w:r>
          </w:p>
        </w:tc>
      </w:tr>
      <w:tr w:rsidR="00010B53" w14:paraId="138A0A30" w14:textId="77777777" w:rsidTr="00010B53">
        <w:tc>
          <w:tcPr>
            <w:tcW w:w="0" w:type="auto"/>
          </w:tcPr>
          <w:p w14:paraId="2550C802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69"/>
              <w:gridCol w:w="7571"/>
            </w:tblGrid>
            <w:tr w:rsidR="00010B53" w14:paraId="20ECEF07" w14:textId="77777777" w:rsidTr="00DC5262">
              <w:tc>
                <w:tcPr>
                  <w:tcW w:w="0" w:type="auto"/>
                </w:tcPr>
                <w:p w14:paraId="2715BA7D" w14:textId="77777777" w:rsidR="00010B53" w:rsidRDefault="00010B53" w:rsidP="00DC5262">
                  <w:r>
                    <w:t>livre</w:t>
                  </w:r>
                </w:p>
              </w:tc>
              <w:tc>
                <w:tcPr>
                  <w:tcW w:w="0" w:type="auto"/>
                </w:tcPr>
                <w:p w14:paraId="07A00503" w14:textId="77777777" w:rsidR="00010B53" w:rsidRDefault="00010B53" w:rsidP="00DC5262">
                  <w:r>
                    <w:t>il y a deux étagères de livres face a face au fond a droite de la pièce.</w:t>
                  </w:r>
                </w:p>
              </w:tc>
            </w:tr>
            <w:tr w:rsidR="00010B53" w14:paraId="7CBEA250" w14:textId="77777777" w:rsidTr="00DC5262">
              <w:tc>
                <w:tcPr>
                  <w:tcW w:w="0" w:type="auto"/>
                </w:tcPr>
                <w:p w14:paraId="3C9A9617" w14:textId="77777777" w:rsidR="00010B53" w:rsidRDefault="00010B53" w:rsidP="00DC5262">
                  <w:r>
                    <w:t>lieu des postes de travail</w:t>
                  </w:r>
                </w:p>
              </w:tc>
              <w:tc>
                <w:tcPr>
                  <w:tcW w:w="0" w:type="auto"/>
                </w:tcPr>
                <w:p w14:paraId="117CD330" w14:textId="77777777" w:rsidR="00010B53" w:rsidRDefault="00010B53" w:rsidP="00DC5262">
                  <w:r>
                    <w:t>il y a un poste de travail derrière une des étagères.   il y a un poste de travail a gauche des étagère contre le mur. il y a trois poste de travail contre le mur de gauche.</w:t>
                  </w:r>
                </w:p>
              </w:tc>
            </w:tr>
            <w:tr w:rsidR="00010B53" w14:paraId="473753AB" w14:textId="77777777" w:rsidTr="00DC5262">
              <w:tc>
                <w:tcPr>
                  <w:tcW w:w="0" w:type="auto"/>
                </w:tcPr>
                <w:p w14:paraId="3865DB03" w14:textId="77777777" w:rsidR="00010B53" w:rsidRDefault="00010B53" w:rsidP="00DC5262">
                  <w:r>
                    <w:t>accueil</w:t>
                  </w:r>
                </w:p>
              </w:tc>
              <w:tc>
                <w:tcPr>
                  <w:tcW w:w="0" w:type="auto"/>
                </w:tcPr>
                <w:p w14:paraId="368FD6FC" w14:textId="77777777" w:rsidR="00010B53" w:rsidRDefault="00010B53" w:rsidP="00DC5262">
                  <w:r>
                    <w:t>il y a un bureau en angle juste a gauche de la porte d'entrée.</w:t>
                  </w:r>
                </w:p>
              </w:tc>
            </w:tr>
            <w:tr w:rsidR="00010B53" w14:paraId="1C8C17A7" w14:textId="77777777" w:rsidTr="00DC5262">
              <w:tc>
                <w:tcPr>
                  <w:tcW w:w="0" w:type="auto"/>
                </w:tcPr>
                <w:p w14:paraId="3091A3F5" w14:textId="77777777" w:rsidR="00010B53" w:rsidRDefault="00010B53" w:rsidP="00DC5262">
                  <w:r>
                    <w:t>poste de travail</w:t>
                  </w:r>
                </w:p>
              </w:tc>
              <w:tc>
                <w:tcPr>
                  <w:tcW w:w="0" w:type="auto"/>
                </w:tcPr>
                <w:p w14:paraId="5E4BC9DD" w14:textId="77777777" w:rsidR="00010B53" w:rsidRDefault="00010B53" w:rsidP="00DC5262">
                  <w:r>
                    <w:t>il y a une chaise de bureau, un pc, un clavier, une souris, un écran et un bureau en bois pour chaque poste de travail.</w:t>
                  </w:r>
                </w:p>
              </w:tc>
            </w:tr>
            <w:tr w:rsidR="00010B53" w14:paraId="73911500" w14:textId="77777777" w:rsidTr="00DC5262">
              <w:tc>
                <w:tcPr>
                  <w:tcW w:w="0" w:type="auto"/>
                </w:tcPr>
                <w:p w14:paraId="45741884" w14:textId="77777777" w:rsidR="00010B53" w:rsidRDefault="00010B53" w:rsidP="00DC5262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11DD584C" w14:textId="77777777" w:rsidR="00010B53" w:rsidRDefault="00010B53" w:rsidP="00DC5262">
                  <w:r>
                    <w:t>les murs sont en planches de bois.</w:t>
                  </w:r>
                </w:p>
              </w:tc>
            </w:tr>
            <w:tr w:rsidR="00010B53" w14:paraId="677D56EB" w14:textId="77777777" w:rsidTr="00DC5262">
              <w:tc>
                <w:tcPr>
                  <w:tcW w:w="0" w:type="auto"/>
                </w:tcPr>
                <w:p w14:paraId="1FDFA673" w14:textId="77777777" w:rsidR="00010B53" w:rsidRDefault="00010B53" w:rsidP="00DC5262">
                  <w:r>
                    <w:t>le sol</w:t>
                  </w:r>
                </w:p>
              </w:tc>
              <w:tc>
                <w:tcPr>
                  <w:tcW w:w="0" w:type="auto"/>
                </w:tcPr>
                <w:p w14:paraId="62015095" w14:textId="77777777" w:rsidR="00010B53" w:rsidRDefault="00010B53" w:rsidP="00DC5262">
                  <w:r>
                    <w:t>le sol est fait de parquet de bois</w:t>
                  </w:r>
                </w:p>
              </w:tc>
            </w:tr>
          </w:tbl>
          <w:p w14:paraId="4E7C59B3" w14:textId="77777777" w:rsidR="00010B53" w:rsidRDefault="00010B53" w:rsidP="00DC5262"/>
        </w:tc>
      </w:tr>
    </w:tbl>
    <w:p w14:paraId="30449215" w14:textId="77777777" w:rsidR="00010B53" w:rsidRDefault="00010B53" w:rsidP="00010B53">
      <w:pPr>
        <w:pStyle w:val="Titre3"/>
        <w:numPr>
          <w:ilvl w:val="2"/>
          <w:numId w:val="20"/>
        </w:numPr>
      </w:pPr>
      <w:r>
        <w:t>Terrain de Foot "City"</w:t>
      </w:r>
    </w:p>
    <w:p w14:paraId="51A50605" w14:textId="77777777" w:rsidR="00010B53" w:rsidRDefault="00010B53" w:rsidP="00010B53">
      <w:r>
        <w:t>(Auteur: Esteban Lebet)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0478D1F" w14:textId="77777777" w:rsidTr="00A12C9B">
        <w:tc>
          <w:tcPr>
            <w:tcW w:w="0" w:type="auto"/>
          </w:tcPr>
          <w:p w14:paraId="42E4D837" w14:textId="77777777" w:rsidR="00010B53" w:rsidRDefault="00010B53" w:rsidP="00DC5262">
            <w:r>
              <w:t>En tant qu'utilisateur du bâtiment Je veux avoir un terrain de Foot "City" sur le toit Afin de pouvoir me dépenser et de me défouler</w:t>
            </w:r>
          </w:p>
        </w:tc>
      </w:tr>
      <w:tr w:rsidR="00010B53" w14:paraId="53872C20" w14:textId="77777777" w:rsidTr="00A12C9B">
        <w:tc>
          <w:tcPr>
            <w:tcW w:w="0" w:type="auto"/>
          </w:tcPr>
          <w:p w14:paraId="33FDC19E" w14:textId="77777777" w:rsidR="00010B53" w:rsidRDefault="00010B53" w:rsidP="00DC5262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95"/>
              <w:gridCol w:w="7645"/>
            </w:tblGrid>
            <w:tr w:rsidR="00010B53" w14:paraId="2A3FEDDC" w14:textId="77777777" w:rsidTr="00DC5262">
              <w:tc>
                <w:tcPr>
                  <w:tcW w:w="0" w:type="auto"/>
                </w:tcPr>
                <w:p w14:paraId="28F99EB2" w14:textId="77777777" w:rsidR="00010B53" w:rsidRDefault="00010B53" w:rsidP="00DC5262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0B49D368" w14:textId="77777777" w:rsidR="00010B53" w:rsidRDefault="00010B53" w:rsidP="00DC5262">
                  <w:r>
                    <w:t>Le City est sur le toit</w:t>
                  </w:r>
                </w:p>
              </w:tc>
            </w:tr>
            <w:tr w:rsidR="00010B53" w14:paraId="51FC767A" w14:textId="77777777" w:rsidTr="00DC5262">
              <w:tc>
                <w:tcPr>
                  <w:tcW w:w="0" w:type="auto"/>
                </w:tcPr>
                <w:p w14:paraId="7194E9C9" w14:textId="77777777" w:rsidR="00010B53" w:rsidRDefault="00010B53" w:rsidP="00DC5262">
                  <w:r>
                    <w:t>Zone neutre</w:t>
                  </w:r>
                </w:p>
              </w:tc>
              <w:tc>
                <w:tcPr>
                  <w:tcW w:w="0" w:type="auto"/>
                </w:tcPr>
                <w:p w14:paraId="78D9AE31" w14:textId="77777777" w:rsidR="00010B53" w:rsidRDefault="00010B53" w:rsidP="00DC5262">
                  <w:r>
                    <w:t>Le terrain est disposé comme sur la maquette</w:t>
                  </w:r>
                </w:p>
              </w:tc>
            </w:tr>
            <w:tr w:rsidR="00010B53" w14:paraId="388BD3D8" w14:textId="77777777" w:rsidTr="00DC5262">
              <w:tc>
                <w:tcPr>
                  <w:tcW w:w="0" w:type="auto"/>
                </w:tcPr>
                <w:p w14:paraId="5D59F6B8" w14:textId="77777777" w:rsidR="00010B53" w:rsidRDefault="00010B53" w:rsidP="00DC5262">
                  <w:r>
                    <w:t>Matériel</w:t>
                  </w:r>
                </w:p>
              </w:tc>
              <w:tc>
                <w:tcPr>
                  <w:tcW w:w="0" w:type="auto"/>
                </w:tcPr>
                <w:p w14:paraId="5F5AC6DC" w14:textId="77777777" w:rsidR="00010B53" w:rsidRDefault="00010B53" w:rsidP="00DC5262">
                  <w:r>
                    <w:t>5 ballons de foot ainsi qu'une pompe pour les gonfler sont mis à disposition dans la zone matériel</w:t>
                  </w:r>
                </w:p>
              </w:tc>
            </w:tr>
            <w:tr w:rsidR="00010B53" w14:paraId="445548C0" w14:textId="77777777" w:rsidTr="00DC5262">
              <w:tc>
                <w:tcPr>
                  <w:tcW w:w="0" w:type="auto"/>
                </w:tcPr>
                <w:p w14:paraId="674ACADA" w14:textId="77777777" w:rsidR="00010B53" w:rsidRDefault="00010B53" w:rsidP="00DC5262">
                  <w:r>
                    <w:t>Entrée au toit</w:t>
                  </w:r>
                </w:p>
              </w:tc>
              <w:tc>
                <w:tcPr>
                  <w:tcW w:w="0" w:type="auto"/>
                </w:tcPr>
                <w:p w14:paraId="3B54EEAD" w14:textId="77777777" w:rsidR="00010B53" w:rsidRDefault="00010B53" w:rsidP="00DC5262">
                  <w:r>
                    <w:t>L'entrée au toit se fera dans la zone neutre</w:t>
                  </w:r>
                </w:p>
              </w:tc>
            </w:tr>
            <w:tr w:rsidR="00010B53" w14:paraId="1B4F5BB0" w14:textId="77777777" w:rsidTr="00DC5262">
              <w:tc>
                <w:tcPr>
                  <w:tcW w:w="0" w:type="auto"/>
                </w:tcPr>
                <w:p w14:paraId="16D4C8CA" w14:textId="77777777" w:rsidR="00010B53" w:rsidRDefault="00010B53" w:rsidP="00DC5262">
                  <w:r>
                    <w:t>Zone matériel</w:t>
                  </w:r>
                </w:p>
              </w:tc>
              <w:tc>
                <w:tcPr>
                  <w:tcW w:w="0" w:type="auto"/>
                </w:tcPr>
                <w:p w14:paraId="7C27BB74" w14:textId="77777777" w:rsidR="00010B53" w:rsidRDefault="00010B53" w:rsidP="00DC5262">
                  <w:r>
                    <w:t>Une zone matériel sera disponible de l'autre coté du toit (celui sans escalier d'entrée), l'accès peut se faire depuis le but à l'aide de portes, ou tout simplement en faisant le tour</w:t>
                  </w:r>
                </w:p>
              </w:tc>
            </w:tr>
            <w:tr w:rsidR="00010B53" w14:paraId="37383831" w14:textId="77777777" w:rsidTr="00DC5262">
              <w:tc>
                <w:tcPr>
                  <w:tcW w:w="0" w:type="auto"/>
                </w:tcPr>
                <w:p w14:paraId="4E7D1CDE" w14:textId="77777777" w:rsidR="00010B53" w:rsidRDefault="00010B53" w:rsidP="00DC5262">
                  <w:r>
                    <w:t>Taille terrain</w:t>
                  </w:r>
                </w:p>
              </w:tc>
              <w:tc>
                <w:tcPr>
                  <w:tcW w:w="0" w:type="auto"/>
                </w:tcPr>
                <w:p w14:paraId="30C957C0" w14:textId="77777777" w:rsidR="00010B53" w:rsidRDefault="00010B53" w:rsidP="00DC5262">
                  <w:r>
                    <w:t>Le terrain fera 16mètres de long pour 20mètres de large</w:t>
                  </w:r>
                </w:p>
              </w:tc>
            </w:tr>
            <w:tr w:rsidR="00010B53" w14:paraId="4CF75210" w14:textId="77777777" w:rsidTr="00DC5262">
              <w:tc>
                <w:tcPr>
                  <w:tcW w:w="0" w:type="auto"/>
                </w:tcPr>
                <w:p w14:paraId="02D088AB" w14:textId="77777777" w:rsidR="00010B53" w:rsidRDefault="00010B53" w:rsidP="00DC5262">
                  <w:r>
                    <w:t>Sol du terrain</w:t>
                  </w:r>
                </w:p>
              </w:tc>
              <w:tc>
                <w:tcPr>
                  <w:tcW w:w="0" w:type="auto"/>
                </w:tcPr>
                <w:p w14:paraId="1517CBEF" w14:textId="77777777" w:rsidR="00010B53" w:rsidRDefault="00010B53" w:rsidP="00DC5262">
                  <w:r>
                    <w:t>Le sol du terrain sera en gazon synthétique</w:t>
                  </w:r>
                </w:p>
              </w:tc>
            </w:tr>
            <w:tr w:rsidR="00010B53" w14:paraId="6037687B" w14:textId="77777777" w:rsidTr="00DC5262">
              <w:tc>
                <w:tcPr>
                  <w:tcW w:w="0" w:type="auto"/>
                </w:tcPr>
                <w:p w14:paraId="4714102C" w14:textId="77777777" w:rsidR="00010B53" w:rsidRDefault="00010B53" w:rsidP="00DC5262">
                  <w:r>
                    <w:t>Buts</w:t>
                  </w:r>
                </w:p>
              </w:tc>
              <w:tc>
                <w:tcPr>
                  <w:tcW w:w="0" w:type="auto"/>
                </w:tcPr>
                <w:p w14:paraId="67BD3216" w14:textId="77777777" w:rsidR="00010B53" w:rsidRDefault="00010B53" w:rsidP="00DC5262">
                  <w:r>
                    <w:t>Les buts feront 3mètres de haut pour 4mètres de large</w:t>
                  </w:r>
                </w:p>
              </w:tc>
            </w:tr>
            <w:tr w:rsidR="00010B53" w14:paraId="73424578" w14:textId="77777777" w:rsidTr="00DC5262">
              <w:tc>
                <w:tcPr>
                  <w:tcW w:w="0" w:type="auto"/>
                </w:tcPr>
                <w:p w14:paraId="48B02581" w14:textId="77777777" w:rsidR="00010B53" w:rsidRDefault="00010B53" w:rsidP="00DC5262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289B9224" w14:textId="77777777" w:rsidR="00010B53" w:rsidRDefault="00010B53" w:rsidP="00DC5262">
                  <w:r>
                    <w:t>Les barrières accompagnées d'un filet seront tout autour du terrain. Les barrières font 1,5m de haut</w:t>
                  </w:r>
                </w:p>
              </w:tc>
            </w:tr>
            <w:tr w:rsidR="00010B53" w14:paraId="656AD6DC" w14:textId="77777777" w:rsidTr="00DC5262">
              <w:tc>
                <w:tcPr>
                  <w:tcW w:w="0" w:type="auto"/>
                </w:tcPr>
                <w:p w14:paraId="506FF6FE" w14:textId="77777777" w:rsidR="00010B53" w:rsidRDefault="00010B53" w:rsidP="00DC5262">
                  <w:r>
                    <w:t>Barrières toit</w:t>
                  </w:r>
                </w:p>
              </w:tc>
              <w:tc>
                <w:tcPr>
                  <w:tcW w:w="0" w:type="auto"/>
                </w:tcPr>
                <w:p w14:paraId="7263456A" w14:textId="77777777" w:rsidR="00010B53" w:rsidRDefault="00010B53" w:rsidP="00DC5262">
                  <w:r>
                    <w:t>Les barrières font 1,25m de haut et se trouvent tout autour du toit</w:t>
                  </w:r>
                </w:p>
              </w:tc>
            </w:tr>
            <w:tr w:rsidR="00010B53" w14:paraId="2D7463DF" w14:textId="77777777" w:rsidTr="00DC5262">
              <w:tc>
                <w:tcPr>
                  <w:tcW w:w="0" w:type="auto"/>
                </w:tcPr>
                <w:p w14:paraId="4EC1B0BB" w14:textId="77777777" w:rsidR="00010B53" w:rsidRDefault="00010B53" w:rsidP="00DC5262">
                  <w:r>
                    <w:t>Filets</w:t>
                  </w:r>
                </w:p>
              </w:tc>
              <w:tc>
                <w:tcPr>
                  <w:tcW w:w="0" w:type="auto"/>
                </w:tcPr>
                <w:p w14:paraId="77A5C49B" w14:textId="77777777" w:rsidR="00010B53" w:rsidRDefault="00010B53" w:rsidP="00DC5262">
                  <w:r>
                    <w:t>Des filets seront attachés à partir des barrières et des buts. Afin de rattraper d'éventuels ballons mal tirés.  Les filets feront 6 mètres à partir du sol</w:t>
                  </w:r>
                </w:p>
              </w:tc>
            </w:tr>
          </w:tbl>
          <w:p w14:paraId="65283BB3" w14:textId="77777777" w:rsidR="00010B53" w:rsidRDefault="00010B53" w:rsidP="00DC5262"/>
        </w:tc>
      </w:tr>
    </w:tbl>
    <w:p w14:paraId="264DF960" w14:textId="77777777" w:rsidR="00A12C9B" w:rsidRDefault="00A12C9B" w:rsidP="00A12C9B">
      <w:pPr>
        <w:pStyle w:val="Titre3"/>
        <w:numPr>
          <w:ilvl w:val="2"/>
          <w:numId w:val="23"/>
        </w:numPr>
      </w:pPr>
      <w:r>
        <w:t>Espace Pic-Nic</w:t>
      </w:r>
    </w:p>
    <w:p w14:paraId="1864B0E4" w14:textId="77777777" w:rsidR="00A12C9B" w:rsidRDefault="00A12C9B" w:rsidP="00A12C9B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A12C9B" w14:paraId="419AA3C3" w14:textId="77777777" w:rsidTr="0070039A">
        <w:tc>
          <w:tcPr>
            <w:tcW w:w="0" w:type="auto"/>
          </w:tcPr>
          <w:p w14:paraId="69E2EC93" w14:textId="77777777" w:rsidR="00A12C9B" w:rsidRDefault="00A12C9B" w:rsidP="0070039A">
            <w:r>
              <w:t>En tant qu'étudiant  Je veux un espace Pic-Nic pour avoir un espace où manger</w:t>
            </w:r>
          </w:p>
        </w:tc>
      </w:tr>
      <w:tr w:rsidR="00A12C9B" w14:paraId="2F1BA8E4" w14:textId="77777777" w:rsidTr="0070039A">
        <w:tc>
          <w:tcPr>
            <w:tcW w:w="0" w:type="auto"/>
          </w:tcPr>
          <w:p w14:paraId="648939F1" w14:textId="77777777" w:rsidR="00A12C9B" w:rsidRDefault="00A12C9B" w:rsidP="0070039A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7921"/>
            </w:tblGrid>
            <w:tr w:rsidR="00A12C9B" w14:paraId="3C3BD17E" w14:textId="77777777" w:rsidTr="0070039A">
              <w:tc>
                <w:tcPr>
                  <w:tcW w:w="0" w:type="auto"/>
                </w:tcPr>
                <w:p w14:paraId="7F80C50A" w14:textId="77777777" w:rsidR="00A12C9B" w:rsidRDefault="00A12C9B" w:rsidP="0070039A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0A13FF75" w14:textId="77777777" w:rsidR="00A12C9B" w:rsidRDefault="00A12C9B" w:rsidP="0070039A">
                  <w:r>
                    <w:t>il y a 5 tables a Pic-Nic avec 5 chaises par table. une tables est rectangulaire et en bois.</w:t>
                  </w:r>
                </w:p>
              </w:tc>
            </w:tr>
            <w:tr w:rsidR="00A12C9B" w14:paraId="04C54A02" w14:textId="77777777" w:rsidTr="0070039A">
              <w:tc>
                <w:tcPr>
                  <w:tcW w:w="0" w:type="auto"/>
                </w:tcPr>
                <w:p w14:paraId="5DE0AC22" w14:textId="77777777" w:rsidR="00A12C9B" w:rsidRDefault="00A12C9B" w:rsidP="0070039A">
                  <w:r>
                    <w:lastRenderedPageBreak/>
                    <w:t>micro-onde</w:t>
                  </w:r>
                </w:p>
              </w:tc>
              <w:tc>
                <w:tcPr>
                  <w:tcW w:w="0" w:type="auto"/>
                </w:tcPr>
                <w:p w14:paraId="0F387AA2" w14:textId="77777777" w:rsidR="00A12C9B" w:rsidRDefault="00A12C9B" w:rsidP="0070039A">
                  <w:r>
                    <w:t>il y a 4 micro-ondes posé sur un meuble avec dedans des verres</w:t>
                  </w:r>
                </w:p>
              </w:tc>
            </w:tr>
            <w:tr w:rsidR="00A12C9B" w14:paraId="04A7A2F5" w14:textId="77777777" w:rsidTr="0070039A">
              <w:tc>
                <w:tcPr>
                  <w:tcW w:w="0" w:type="auto"/>
                </w:tcPr>
                <w:p w14:paraId="1FB4E833" w14:textId="77777777" w:rsidR="00A12C9B" w:rsidRDefault="00A12C9B" w:rsidP="0070039A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7A3CAC37" w14:textId="77777777" w:rsidR="00A12C9B" w:rsidRDefault="00A12C9B" w:rsidP="0070039A">
                  <w:r>
                    <w:t>il y a une porte en bois a droite du mur qui relie le couloir a la piece</w:t>
                  </w:r>
                </w:p>
              </w:tc>
            </w:tr>
            <w:tr w:rsidR="00A12C9B" w14:paraId="0F82E18E" w14:textId="77777777" w:rsidTr="0070039A">
              <w:tc>
                <w:tcPr>
                  <w:tcW w:w="0" w:type="auto"/>
                </w:tcPr>
                <w:p w14:paraId="2E2356EA" w14:textId="77777777" w:rsidR="00A12C9B" w:rsidRDefault="00A12C9B" w:rsidP="0070039A">
                  <w:r>
                    <w:t>fenetre</w:t>
                  </w:r>
                </w:p>
              </w:tc>
              <w:tc>
                <w:tcPr>
                  <w:tcW w:w="0" w:type="auto"/>
                </w:tcPr>
                <w:p w14:paraId="1CCA148B" w14:textId="77777777" w:rsidR="00A12C9B" w:rsidRDefault="00A12C9B" w:rsidP="0070039A">
                  <w:r>
                    <w:t>il y a une baie vitrée fait 5 metres de long et 2 metres le hauteur</w:t>
                  </w:r>
                </w:p>
              </w:tc>
            </w:tr>
          </w:tbl>
          <w:p w14:paraId="2B13BBE2" w14:textId="77777777" w:rsidR="00A12C9B" w:rsidRDefault="00A12C9B" w:rsidP="0070039A"/>
        </w:tc>
      </w:tr>
    </w:tbl>
    <w:p w14:paraId="67C77E69" w14:textId="78970180" w:rsidR="0056651E" w:rsidRPr="0056651E" w:rsidRDefault="0056651E" w:rsidP="0056651E">
      <w:pPr>
        <w:pStyle w:val="Corpsdetexte"/>
        <w:ind w:left="0"/>
      </w:pPr>
    </w:p>
    <w:p w14:paraId="5398A5A4" w14:textId="77777777" w:rsidR="002B0915" w:rsidRDefault="002B0915" w:rsidP="00A400FD">
      <w:pPr>
        <w:pStyle w:val="Retraitcorpsdetexte"/>
      </w:pPr>
      <w:bookmarkStart w:id="21" w:name="_Toc532179959"/>
      <w:bookmarkStart w:id="22" w:name="_Toc165969643"/>
    </w:p>
    <w:p w14:paraId="35CCF276" w14:textId="77777777" w:rsidR="007F30AE" w:rsidRPr="007F30AE" w:rsidRDefault="007F30AE" w:rsidP="008E53F9">
      <w:pPr>
        <w:pStyle w:val="Titre1"/>
      </w:pPr>
      <w:bookmarkStart w:id="23" w:name="_Toc532179964"/>
      <w:bookmarkStart w:id="24" w:name="_Toc165969648"/>
      <w:bookmarkStart w:id="25" w:name="_Toc165884405"/>
      <w:bookmarkEnd w:id="21"/>
      <w:bookmarkEnd w:id="22"/>
      <w:r w:rsidRPr="007F30AE">
        <w:t>Réalisation</w:t>
      </w:r>
      <w:bookmarkEnd w:id="23"/>
      <w:bookmarkEnd w:id="24"/>
      <w:bookmarkEnd w:id="25"/>
    </w:p>
    <w:p w14:paraId="127E5BDB" w14:textId="77777777" w:rsidR="007F30AE" w:rsidRPr="007F30AE" w:rsidRDefault="00116F07" w:rsidP="008E53F9">
      <w:pPr>
        <w:pStyle w:val="Titre2"/>
      </w:pPr>
      <w:bookmarkStart w:id="26" w:name="_Toc165884406"/>
      <w:r>
        <w:t>Installation de l’e</w:t>
      </w:r>
      <w:r w:rsidR="005C1848">
        <w:t>nvironnement de travail</w:t>
      </w:r>
      <w:bookmarkEnd w:id="26"/>
    </w:p>
    <w:p w14:paraId="1496A2E0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1F31555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586534B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D362FF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02DC3BF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5F5C6B4" w14:textId="77777777" w:rsidR="00E07F66" w:rsidRDefault="00106156" w:rsidP="005C1848">
      <w:pPr>
        <w:pStyle w:val="Titre2"/>
      </w:pPr>
      <w:bookmarkStart w:id="27" w:name="_Toc165884407"/>
      <w:r>
        <w:t>Ressources extérieures</w:t>
      </w:r>
      <w:bookmarkEnd w:id="27"/>
    </w:p>
    <w:p w14:paraId="50D4BBE9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C39C64B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1F78ED43" w14:textId="77777777" w:rsidR="005C1848" w:rsidRPr="007F30AE" w:rsidRDefault="00D95D32" w:rsidP="005C1848">
      <w:pPr>
        <w:pStyle w:val="Titre2"/>
      </w:pPr>
      <w:bookmarkStart w:id="28" w:name="_Toc165884408"/>
      <w:r>
        <w:t>Déroulement effectif</w:t>
      </w:r>
      <w:bookmarkEnd w:id="28"/>
    </w:p>
    <w:p w14:paraId="4AB97798" w14:textId="77777777" w:rsidR="00B77D75" w:rsidRDefault="00B77D75" w:rsidP="00B77D75">
      <w:pPr>
        <w:pStyle w:val="Informations"/>
        <w:rPr>
          <w:color w:val="auto"/>
          <w:sz w:val="22"/>
          <w:szCs w:val="22"/>
        </w:rPr>
      </w:pPr>
      <w:bookmarkStart w:id="29" w:name="_Toc532179961"/>
      <w:r w:rsidRPr="00B77D75">
        <w:rPr>
          <w:color w:val="auto"/>
          <w:sz w:val="22"/>
          <w:szCs w:val="22"/>
        </w:rPr>
        <w:t xml:space="preserve">Sprint </w:t>
      </w:r>
      <w:r>
        <w:rPr>
          <w:color w:val="auto"/>
          <w:sz w:val="22"/>
          <w:szCs w:val="22"/>
        </w:rPr>
        <w:t>2</w:t>
      </w:r>
      <w:r w:rsidRPr="00B77D75">
        <w:rPr>
          <w:color w:val="auto"/>
          <w:sz w:val="22"/>
          <w:szCs w:val="22"/>
        </w:rPr>
        <w:t> :</w:t>
      </w:r>
      <w:r>
        <w:rPr>
          <w:color w:val="auto"/>
          <w:sz w:val="22"/>
          <w:szCs w:val="22"/>
        </w:rPr>
        <w:t xml:space="preserve"> </w:t>
      </w:r>
    </w:p>
    <w:p w14:paraId="094FE94A" w14:textId="5C913C0C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Très bon travail de l'équipe, toute l'équipe à réussie a finir tout ce qui était prévue dans le sprint.</w:t>
      </w:r>
    </w:p>
    <w:p w14:paraId="59B57640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L'équipe a beaucoup aimé la méthode Pomodoro, ça nous a permis de vraiment nous concentrer et travailler sur nos tâches.</w:t>
      </w:r>
    </w:p>
    <w:p w14:paraId="21866233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3B71F60D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1DF91B0E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Points à améliorer</w:t>
      </w:r>
    </w:p>
    <w:p w14:paraId="788FA2C0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* Mieux estimer les tâches</w:t>
      </w:r>
    </w:p>
    <w:p w14:paraId="3963A892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* Mieux communiquer pendant les moments dans les moments sans Pomodoro</w:t>
      </w:r>
    </w:p>
    <w:p w14:paraId="0524A831" w14:textId="3F46B697" w:rsidR="002B1E09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* Avoir une meilleure maîtrise de SweetHome3D</w:t>
      </w:r>
    </w:p>
    <w:p w14:paraId="6717F6DF" w14:textId="77777777" w:rsid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51AEF515" w14:textId="58B616B0" w:rsid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Sprint 3 : </w:t>
      </w:r>
    </w:p>
    <w:p w14:paraId="2F2F7EF8" w14:textId="3552C3F2" w:rsidR="00521461" w:rsidRDefault="00521461" w:rsidP="00B77D75">
      <w:pPr>
        <w:pStyle w:val="Informations"/>
        <w:rPr>
          <w:color w:val="auto"/>
          <w:sz w:val="22"/>
          <w:szCs w:val="22"/>
        </w:rPr>
      </w:pPr>
      <w:r w:rsidRPr="00521461">
        <w:rPr>
          <w:color w:val="auto"/>
          <w:sz w:val="22"/>
          <w:szCs w:val="22"/>
        </w:rPr>
        <w:t>Malgré l'absence de Esteban tout le travail prévu a été effectué et fini, le seul problème rencontré est l'intégration de la bibliothèque.</w:t>
      </w:r>
      <w:r>
        <w:rPr>
          <w:color w:val="auto"/>
          <w:sz w:val="22"/>
          <w:szCs w:val="22"/>
        </w:rPr>
        <w:t xml:space="preserve"> </w:t>
      </w:r>
      <w:r w:rsidRPr="00521461">
        <w:rPr>
          <w:color w:val="auto"/>
          <w:sz w:val="22"/>
          <w:szCs w:val="22"/>
        </w:rPr>
        <w:t>Car les étagères étaient trop volumineuses.</w:t>
      </w:r>
    </w:p>
    <w:p w14:paraId="0F4CC6D9" w14:textId="77777777" w:rsidR="00A12C9B" w:rsidRDefault="00A12C9B" w:rsidP="00B77D75">
      <w:pPr>
        <w:pStyle w:val="Informations"/>
        <w:rPr>
          <w:color w:val="auto"/>
          <w:sz w:val="22"/>
          <w:szCs w:val="22"/>
        </w:rPr>
      </w:pPr>
    </w:p>
    <w:p w14:paraId="1E062275" w14:textId="2647CEA1" w:rsidR="00A12C9B" w:rsidRDefault="00A12C9B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Sprint 4 :</w:t>
      </w:r>
    </w:p>
    <w:p w14:paraId="3F9DEE45" w14:textId="2CF88CB5" w:rsidR="00697C15" w:rsidRDefault="00697C1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Malgré l’absence de monsieur Lebet tout le travail a été fait. </w:t>
      </w:r>
    </w:p>
    <w:p w14:paraId="25C5AC12" w14:textId="50BFF1B6" w:rsidR="00697C15" w:rsidRDefault="00697C1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Personne n’a eu des problèmes.</w:t>
      </w:r>
    </w:p>
    <w:p w14:paraId="59EB8E8F" w14:textId="77777777" w:rsidR="000A3CC8" w:rsidRDefault="000A3CC8" w:rsidP="00B77D75">
      <w:pPr>
        <w:pStyle w:val="Informations"/>
        <w:rPr>
          <w:color w:val="auto"/>
          <w:sz w:val="22"/>
          <w:szCs w:val="22"/>
        </w:rPr>
      </w:pPr>
    </w:p>
    <w:p w14:paraId="048376EF" w14:textId="2E488447" w:rsidR="000A3CC8" w:rsidRDefault="000A3CC8" w:rsidP="00B77D75">
      <w:pPr>
        <w:pStyle w:val="Informations"/>
        <w:rPr>
          <w:ins w:id="30" w:author="Alan Bitter" w:date="2024-05-21T16:12:00Z"/>
          <w:color w:val="auto"/>
          <w:sz w:val="22"/>
          <w:szCs w:val="22"/>
        </w:rPr>
      </w:pPr>
      <w:ins w:id="31" w:author="Alan Bitter" w:date="2024-05-21T16:12:00Z">
        <w:r>
          <w:rPr>
            <w:color w:val="auto"/>
            <w:sz w:val="22"/>
            <w:szCs w:val="22"/>
          </w:rPr>
          <w:t xml:space="preserve">Sprint 5 : </w:t>
        </w:r>
      </w:ins>
    </w:p>
    <w:p w14:paraId="48A567CB" w14:textId="4AF3DDC6" w:rsidR="000A3CC8" w:rsidRDefault="000A3CC8" w:rsidP="00B77D75">
      <w:pPr>
        <w:pStyle w:val="Informations"/>
        <w:rPr>
          <w:ins w:id="32" w:author="Alan Bitter" w:date="2024-05-21T16:12:00Z"/>
          <w:color w:val="auto"/>
          <w:sz w:val="22"/>
          <w:szCs w:val="22"/>
        </w:rPr>
      </w:pPr>
      <w:ins w:id="33" w:author="Alan Bitter" w:date="2024-05-21T16:12:00Z">
        <w:r w:rsidRPr="000A3CC8">
          <w:rPr>
            <w:color w:val="auto"/>
            <w:sz w:val="22"/>
            <w:szCs w:val="22"/>
          </w:rPr>
          <w:t>Tout le travail a été effectué sauf le terrain de foot (manque de temps car c'est une grosse construction).</w:t>
        </w:r>
      </w:ins>
    </w:p>
    <w:p w14:paraId="086248CB" w14:textId="77777777" w:rsidR="00697C15" w:rsidRDefault="00697C15" w:rsidP="00B77D75">
      <w:pPr>
        <w:pStyle w:val="Informations"/>
        <w:rPr>
          <w:ins w:id="34" w:author="Alan Bitter" w:date="2024-05-21T16:12:00Z"/>
          <w:color w:val="auto"/>
          <w:sz w:val="22"/>
          <w:szCs w:val="22"/>
        </w:rPr>
      </w:pPr>
    </w:p>
    <w:p w14:paraId="6995BD0B" w14:textId="77777777" w:rsidR="00697C15" w:rsidRDefault="00697C15" w:rsidP="00B77D75">
      <w:pPr>
        <w:pStyle w:val="Informations"/>
        <w:rPr>
          <w:color w:val="auto"/>
          <w:sz w:val="22"/>
          <w:szCs w:val="22"/>
        </w:rPr>
      </w:pPr>
    </w:p>
    <w:p w14:paraId="2199A60C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6A552003" w14:textId="051FBEE5" w:rsidR="00505421" w:rsidRPr="007F30AE" w:rsidRDefault="00F16ADE" w:rsidP="008E53F9">
      <w:pPr>
        <w:pStyle w:val="Titre2"/>
      </w:pPr>
      <w:bookmarkStart w:id="35" w:name="_Toc165884409"/>
      <w:bookmarkEnd w:id="29"/>
      <w:r>
        <w:t xml:space="preserve">Journal de </w:t>
      </w:r>
      <w:r w:rsidR="00E07F66">
        <w:t>travail</w:t>
      </w:r>
      <w:bookmarkEnd w:id="35"/>
    </w:p>
    <w:p w14:paraId="5EBA067A" w14:textId="77777777" w:rsidR="00E07F66" w:rsidRDefault="00E07F66" w:rsidP="002B1E09">
      <w:pPr>
        <w:pStyle w:val="Informations"/>
      </w:pPr>
    </w:p>
    <w:p w14:paraId="21976C09" w14:textId="77777777" w:rsidR="00E07F66" w:rsidRDefault="00E07F66" w:rsidP="002B1E09">
      <w:pPr>
        <w:pStyle w:val="Informations"/>
      </w:pPr>
      <w:r>
        <w:lastRenderedPageBreak/>
        <w:t>En ici quel est le format du journal de travail et comment il va être maintenu tout au long du projet.</w:t>
      </w:r>
    </w:p>
    <w:p w14:paraId="49185675" w14:textId="77777777" w:rsidR="00505421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34690159" w14:textId="7EBA652F" w:rsidR="00EA733C" w:rsidRPr="007F30AE" w:rsidRDefault="00EA733C" w:rsidP="00EA733C">
      <w:pPr>
        <w:pStyle w:val="Titre2"/>
      </w:pPr>
      <w:bookmarkStart w:id="36" w:name="_Toc165884410"/>
      <w:r>
        <w:t>Processus d’intégration</w:t>
      </w:r>
      <w:bookmarkEnd w:id="36"/>
    </w:p>
    <w:p w14:paraId="3BD3FB18" w14:textId="77777777" w:rsidR="00EA733C" w:rsidRDefault="00EA733C" w:rsidP="00E07F66">
      <w:pPr>
        <w:pStyle w:val="Informations"/>
      </w:pPr>
    </w:p>
    <w:p w14:paraId="172DE2A3" w14:textId="77777777" w:rsidR="00EA733C" w:rsidRPr="00920F4E" w:rsidRDefault="00EA733C" w:rsidP="00E07F66">
      <w:pPr>
        <w:pStyle w:val="Informations"/>
      </w:pPr>
    </w:p>
    <w:p w14:paraId="45B9A164" w14:textId="77777777" w:rsidR="007F30AE" w:rsidRPr="007F30AE" w:rsidRDefault="007F30AE" w:rsidP="008E53F9">
      <w:pPr>
        <w:pStyle w:val="Titre1"/>
      </w:pPr>
      <w:bookmarkStart w:id="37" w:name="_Toc532179966"/>
      <w:bookmarkStart w:id="38" w:name="_Toc165969650"/>
      <w:bookmarkStart w:id="39" w:name="_Toc165884411"/>
      <w:r w:rsidRPr="007F30AE">
        <w:t>Tests</w:t>
      </w:r>
      <w:bookmarkEnd w:id="37"/>
      <w:bookmarkEnd w:id="38"/>
      <w:bookmarkEnd w:id="39"/>
    </w:p>
    <w:p w14:paraId="7D715FD4" w14:textId="77777777" w:rsidR="005C1848" w:rsidRDefault="005C1848" w:rsidP="008E53F9">
      <w:pPr>
        <w:pStyle w:val="Titre2"/>
      </w:pPr>
      <w:bookmarkStart w:id="40" w:name="_Toc165884412"/>
      <w:bookmarkStart w:id="41" w:name="_Toc532179968"/>
      <w:bookmarkStart w:id="42" w:name="_Toc165969652"/>
      <w:bookmarkStart w:id="43" w:name="_Ref308525868"/>
      <w:r>
        <w:t>Stratégie de test</w:t>
      </w:r>
      <w:bookmarkEnd w:id="40"/>
    </w:p>
    <w:p w14:paraId="74B467AF" w14:textId="77777777" w:rsidR="0054347F" w:rsidRDefault="0054347F" w:rsidP="0054347F">
      <w:pPr>
        <w:pStyle w:val="Retraitcorpsdetexte"/>
        <w:rPr>
          <w:sz w:val="22"/>
          <w:szCs w:val="22"/>
        </w:rPr>
      </w:pPr>
      <w:r w:rsidRPr="0054347F">
        <w:rPr>
          <w:sz w:val="22"/>
          <w:szCs w:val="22"/>
        </w:rPr>
        <w:t>Test fonctionnel unitaire :</w:t>
      </w:r>
      <w:r>
        <w:rPr>
          <w:sz w:val="22"/>
          <w:szCs w:val="22"/>
        </w:rPr>
        <w:t xml:space="preserve"> On vérifie une pièce en prenant les test d’acceptance </w:t>
      </w:r>
    </w:p>
    <w:p w14:paraId="7459C601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07D4D72D" w14:textId="596A40D5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>Test fonctionnel d’intégration : On prend un fichier vide ou on met 2 pièces cote a cote.</w:t>
      </w:r>
    </w:p>
    <w:p w14:paraId="08EDE8E5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4124542A" w14:textId="17B1355C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 xml:space="preserve">Test fonctionnel Système : on intègre toutes les pièces dans le même fichier </w:t>
      </w:r>
    </w:p>
    <w:p w14:paraId="7EDDFA2B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57314F28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0E970473" w14:textId="42145CED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>Test de performance unitaire : on regarde si les meuble d’une pièce importe son pas trop volumineux.</w:t>
      </w:r>
    </w:p>
    <w:p w14:paraId="0226F942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097F1794" w14:textId="0EECFC9C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 xml:space="preserve">Test de performance d’intégration : on regarde si avec 2 pièces ça ne bug pas avec les meubles trop volumineux </w:t>
      </w:r>
    </w:p>
    <w:p w14:paraId="45607A45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1D5CC6A5" w14:textId="173090F3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 xml:space="preserve">Test de performance Système : On regarde quand toutes les pièces ont été intégrer si le fichier ne bug a pas à cause des meubles importé </w:t>
      </w:r>
    </w:p>
    <w:p w14:paraId="271495AE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4851DF83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620BBFA9" w14:textId="1909C732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 xml:space="preserve">Test de robustesse unitaire : </w:t>
      </w:r>
    </w:p>
    <w:p w14:paraId="459258DB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13452521" w14:textId="15EB1AE4" w:rsidR="0054347F" w:rsidRDefault="0054347F" w:rsidP="0054347F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>Test de robustesse d’intégration :</w:t>
      </w:r>
    </w:p>
    <w:p w14:paraId="2040D677" w14:textId="77777777" w:rsidR="0054347F" w:rsidRDefault="0054347F" w:rsidP="0054347F">
      <w:pPr>
        <w:pStyle w:val="Retraitcorpsdetexte"/>
        <w:rPr>
          <w:sz w:val="22"/>
          <w:szCs w:val="22"/>
        </w:rPr>
      </w:pPr>
    </w:p>
    <w:p w14:paraId="58F6582F" w14:textId="02B97F14" w:rsidR="0054347F" w:rsidRPr="0054347F" w:rsidRDefault="0054347F" w:rsidP="0054347F">
      <w:pPr>
        <w:pStyle w:val="Retraitcorpsdetexte"/>
        <w:rPr>
          <w:rStyle w:val="Accentuation"/>
          <w:color w:val="548DD4" w:themeColor="text2" w:themeTint="99"/>
          <w:sz w:val="16"/>
        </w:rPr>
      </w:pPr>
      <w:r>
        <w:rPr>
          <w:sz w:val="22"/>
          <w:szCs w:val="22"/>
        </w:rPr>
        <w:t xml:space="preserve">Test de robustesse Système : </w:t>
      </w:r>
    </w:p>
    <w:p w14:paraId="01763471" w14:textId="148431DF" w:rsidR="005C1848" w:rsidRPr="0054347F" w:rsidRDefault="005C1848" w:rsidP="005C1848">
      <w:pPr>
        <w:pStyle w:val="Informations"/>
        <w:rPr>
          <w:rStyle w:val="Accentuation"/>
        </w:rPr>
      </w:pPr>
    </w:p>
    <w:p w14:paraId="2EC6803C" w14:textId="77777777" w:rsidR="007F30AE" w:rsidRPr="007F30AE" w:rsidRDefault="007F30AE" w:rsidP="008E53F9">
      <w:pPr>
        <w:pStyle w:val="Titre2"/>
      </w:pPr>
      <w:bookmarkStart w:id="44" w:name="_Toc165884413"/>
      <w:r w:rsidRPr="007F30AE">
        <w:t>Dossier des tests</w:t>
      </w:r>
      <w:bookmarkEnd w:id="41"/>
      <w:bookmarkEnd w:id="42"/>
      <w:bookmarkEnd w:id="43"/>
      <w:bookmarkEnd w:id="44"/>
    </w:p>
    <w:p w14:paraId="4136725D" w14:textId="77777777" w:rsidR="00071FE0" w:rsidRDefault="00071FE0" w:rsidP="00071FE0">
      <w:pPr>
        <w:pStyle w:val="Titre3"/>
      </w:pPr>
      <w:r>
        <w:t>Sprint 1</w:t>
      </w:r>
    </w:p>
    <w:p w14:paraId="60CE3798" w14:textId="77777777" w:rsidR="00071FE0" w:rsidRDefault="00071FE0" w:rsidP="00071FE0">
      <w:pPr>
        <w:pStyle w:val="Titre3"/>
      </w:pPr>
      <w:r>
        <w:t>Sprint 2</w:t>
      </w:r>
    </w:p>
    <w:p w14:paraId="6237ABF1" w14:textId="77777777" w:rsidR="00071FE0" w:rsidRDefault="00071FE0" w:rsidP="00071FE0">
      <w:pPr>
        <w:pStyle w:val="Titre4"/>
      </w:pPr>
      <w:r>
        <w:t>Salle de sport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8"/>
        <w:gridCol w:w="5894"/>
        <w:gridCol w:w="568"/>
      </w:tblGrid>
      <w:tr w:rsidR="00071FE0" w14:paraId="7753DB0E" w14:textId="77777777" w:rsidTr="0070039A">
        <w:tc>
          <w:tcPr>
            <w:tcW w:w="0" w:type="auto"/>
          </w:tcPr>
          <w:p w14:paraId="0CCC21B5" w14:textId="77777777" w:rsidR="00071FE0" w:rsidRDefault="00071FE0" w:rsidP="0070039A">
            <w:r>
              <w:t>Vélo électrique</w:t>
            </w:r>
          </w:p>
        </w:tc>
        <w:tc>
          <w:tcPr>
            <w:tcW w:w="0" w:type="auto"/>
          </w:tcPr>
          <w:p w14:paraId="0E35D87A" w14:textId="77777777" w:rsidR="00071FE0" w:rsidRDefault="00071FE0" w:rsidP="0070039A">
            <w:r>
              <w:t>3 vélo électrique espace d'1m50 et a 30 cm du mur de gauche</w:t>
            </w:r>
          </w:p>
        </w:tc>
        <w:tc>
          <w:tcPr>
            <w:tcW w:w="0" w:type="auto"/>
          </w:tcPr>
          <w:p w14:paraId="42BE6AE1" w14:textId="77777777" w:rsidR="00071FE0" w:rsidRDefault="00071FE0" w:rsidP="0070039A">
            <w:r>
              <w:t>OK</w:t>
            </w:r>
          </w:p>
          <w:p w14:paraId="1E171A2C" w14:textId="77777777" w:rsidR="00071FE0" w:rsidRDefault="00071FE0" w:rsidP="0070039A">
            <w:r>
              <w:t>30 Apr</w:t>
            </w:r>
          </w:p>
        </w:tc>
      </w:tr>
      <w:tr w:rsidR="00071FE0" w14:paraId="4A4E8F7E" w14:textId="77777777" w:rsidTr="0070039A">
        <w:tc>
          <w:tcPr>
            <w:tcW w:w="0" w:type="auto"/>
          </w:tcPr>
          <w:p w14:paraId="67079674" w14:textId="77777777" w:rsidR="00071FE0" w:rsidRDefault="00071FE0" w:rsidP="0070039A">
            <w:r>
              <w:t>Sac de box</w:t>
            </w:r>
          </w:p>
        </w:tc>
        <w:tc>
          <w:tcPr>
            <w:tcW w:w="0" w:type="auto"/>
          </w:tcPr>
          <w:p w14:paraId="2923CF69" w14:textId="77777777" w:rsidR="00071FE0" w:rsidRDefault="00071FE0" w:rsidP="0070039A">
            <w:r>
              <w:t>un sac de box a 2 m de l'entrée a droite</w:t>
            </w:r>
          </w:p>
        </w:tc>
        <w:tc>
          <w:tcPr>
            <w:tcW w:w="0" w:type="auto"/>
          </w:tcPr>
          <w:p w14:paraId="5DD8BEDE" w14:textId="77777777" w:rsidR="00071FE0" w:rsidRDefault="00071FE0" w:rsidP="0070039A">
            <w:r>
              <w:t>OK</w:t>
            </w:r>
          </w:p>
          <w:p w14:paraId="5F1F2EAD" w14:textId="77777777" w:rsidR="00071FE0" w:rsidRDefault="00071FE0" w:rsidP="0070039A">
            <w:r>
              <w:t>30 Apr</w:t>
            </w:r>
          </w:p>
        </w:tc>
      </w:tr>
      <w:tr w:rsidR="00071FE0" w14:paraId="377A3D76" w14:textId="77777777" w:rsidTr="0070039A">
        <w:tc>
          <w:tcPr>
            <w:tcW w:w="0" w:type="auto"/>
          </w:tcPr>
          <w:p w14:paraId="42E3BD26" w14:textId="77777777" w:rsidR="00071FE0" w:rsidRDefault="00071FE0" w:rsidP="0070039A">
            <w:r>
              <w:t>Emplacement salle</w:t>
            </w:r>
          </w:p>
        </w:tc>
        <w:tc>
          <w:tcPr>
            <w:tcW w:w="0" w:type="auto"/>
          </w:tcPr>
          <w:p w14:paraId="35DC359E" w14:textId="77777777" w:rsidR="00071FE0" w:rsidRDefault="00071FE0" w:rsidP="0070039A">
            <w:r>
              <w:t>La salle se trouve en D13</w:t>
            </w:r>
          </w:p>
        </w:tc>
        <w:tc>
          <w:tcPr>
            <w:tcW w:w="0" w:type="auto"/>
          </w:tcPr>
          <w:p w14:paraId="5C01CDEE" w14:textId="77777777" w:rsidR="00071FE0" w:rsidRDefault="00071FE0" w:rsidP="0070039A">
            <w:r>
              <w:t>OK</w:t>
            </w:r>
          </w:p>
          <w:p w14:paraId="4C461401" w14:textId="77777777" w:rsidR="00071FE0" w:rsidRDefault="00071FE0" w:rsidP="0070039A">
            <w:r>
              <w:t>30 Apr</w:t>
            </w:r>
          </w:p>
        </w:tc>
      </w:tr>
      <w:tr w:rsidR="00071FE0" w14:paraId="1F07C3A5" w14:textId="77777777" w:rsidTr="0070039A">
        <w:tc>
          <w:tcPr>
            <w:tcW w:w="0" w:type="auto"/>
          </w:tcPr>
          <w:p w14:paraId="67949C33" w14:textId="77777777" w:rsidR="00071FE0" w:rsidRDefault="00071FE0" w:rsidP="0070039A">
            <w:r>
              <w:t>tapis de course</w:t>
            </w:r>
          </w:p>
        </w:tc>
        <w:tc>
          <w:tcPr>
            <w:tcW w:w="0" w:type="auto"/>
          </w:tcPr>
          <w:p w14:paraId="4B39438B" w14:textId="77777777" w:rsidR="00071FE0" w:rsidRDefault="00071FE0" w:rsidP="0070039A">
            <w:r>
              <w:t>3 tapis de course espace d'1m situer en face de l'entrée</w:t>
            </w:r>
          </w:p>
        </w:tc>
        <w:tc>
          <w:tcPr>
            <w:tcW w:w="0" w:type="auto"/>
          </w:tcPr>
          <w:p w14:paraId="6EE0FE5D" w14:textId="77777777" w:rsidR="00071FE0" w:rsidRDefault="00071FE0" w:rsidP="0070039A">
            <w:r>
              <w:t>OK</w:t>
            </w:r>
          </w:p>
          <w:p w14:paraId="488B31F1" w14:textId="77777777" w:rsidR="00071FE0" w:rsidRDefault="00071FE0" w:rsidP="0070039A">
            <w:r>
              <w:lastRenderedPageBreak/>
              <w:t>30 Apr</w:t>
            </w:r>
          </w:p>
        </w:tc>
      </w:tr>
      <w:tr w:rsidR="00071FE0" w14:paraId="57BF9898" w14:textId="77777777" w:rsidTr="0070039A">
        <w:tc>
          <w:tcPr>
            <w:tcW w:w="0" w:type="auto"/>
          </w:tcPr>
          <w:p w14:paraId="07E9434C" w14:textId="77777777" w:rsidR="00071FE0" w:rsidRDefault="00071FE0" w:rsidP="0070039A">
            <w:r>
              <w:lastRenderedPageBreak/>
              <w:t>Miroir</w:t>
            </w:r>
          </w:p>
        </w:tc>
        <w:tc>
          <w:tcPr>
            <w:tcW w:w="0" w:type="auto"/>
          </w:tcPr>
          <w:p w14:paraId="1AC7707C" w14:textId="77777777" w:rsidR="00071FE0" w:rsidRDefault="00071FE0" w:rsidP="0070039A">
            <w:r>
              <w:t>un grand miroir de 5m situer au millieu du mur de droite</w:t>
            </w:r>
          </w:p>
        </w:tc>
        <w:tc>
          <w:tcPr>
            <w:tcW w:w="0" w:type="auto"/>
          </w:tcPr>
          <w:p w14:paraId="70330F86" w14:textId="77777777" w:rsidR="00071FE0" w:rsidRDefault="00071FE0" w:rsidP="0070039A">
            <w:r>
              <w:t>OK</w:t>
            </w:r>
          </w:p>
          <w:p w14:paraId="71E776A5" w14:textId="77777777" w:rsidR="00071FE0" w:rsidRDefault="00071FE0" w:rsidP="0070039A">
            <w:r>
              <w:t>30 Apr</w:t>
            </w:r>
          </w:p>
        </w:tc>
      </w:tr>
      <w:tr w:rsidR="00071FE0" w14:paraId="54A36F87" w14:textId="77777777" w:rsidTr="0070039A">
        <w:tc>
          <w:tcPr>
            <w:tcW w:w="0" w:type="auto"/>
          </w:tcPr>
          <w:p w14:paraId="6C4DD469" w14:textId="77777777" w:rsidR="00071FE0" w:rsidRDefault="00071FE0" w:rsidP="0070039A">
            <w:r>
              <w:t>Rameur</w:t>
            </w:r>
          </w:p>
        </w:tc>
        <w:tc>
          <w:tcPr>
            <w:tcW w:w="0" w:type="auto"/>
          </w:tcPr>
          <w:p w14:paraId="00DAAE25" w14:textId="77777777" w:rsidR="00071FE0" w:rsidRDefault="00071FE0" w:rsidP="0070039A">
            <w:r>
              <w:t>2 rameur espacer de 1m situer a droite des tapis de course</w:t>
            </w:r>
          </w:p>
        </w:tc>
        <w:tc>
          <w:tcPr>
            <w:tcW w:w="0" w:type="auto"/>
          </w:tcPr>
          <w:p w14:paraId="6057676E" w14:textId="77777777" w:rsidR="00071FE0" w:rsidRDefault="00071FE0" w:rsidP="0070039A">
            <w:r>
              <w:t>OK</w:t>
            </w:r>
          </w:p>
          <w:p w14:paraId="1427C453" w14:textId="77777777" w:rsidR="00071FE0" w:rsidRDefault="00071FE0" w:rsidP="0070039A">
            <w:r>
              <w:t>30 Apr</w:t>
            </w:r>
          </w:p>
        </w:tc>
      </w:tr>
      <w:tr w:rsidR="00071FE0" w14:paraId="54C9B05C" w14:textId="77777777" w:rsidTr="0070039A">
        <w:tc>
          <w:tcPr>
            <w:tcW w:w="0" w:type="auto"/>
          </w:tcPr>
          <w:p w14:paraId="1CFA83E8" w14:textId="77777777" w:rsidR="00071FE0" w:rsidRDefault="00071FE0" w:rsidP="0070039A">
            <w:r>
              <w:t>Altère</w:t>
            </w:r>
          </w:p>
        </w:tc>
        <w:tc>
          <w:tcPr>
            <w:tcW w:w="0" w:type="auto"/>
          </w:tcPr>
          <w:p w14:paraId="51A32A68" w14:textId="77777777" w:rsidR="00071FE0" w:rsidRDefault="00071FE0" w:rsidP="0070039A">
            <w:r>
              <w:t>Une étagère a altère coller au mur de droite</w:t>
            </w:r>
          </w:p>
        </w:tc>
        <w:tc>
          <w:tcPr>
            <w:tcW w:w="0" w:type="auto"/>
          </w:tcPr>
          <w:p w14:paraId="7B9EAA6D" w14:textId="77777777" w:rsidR="00071FE0" w:rsidRDefault="00071FE0" w:rsidP="0070039A">
            <w:r>
              <w:t>OK</w:t>
            </w:r>
          </w:p>
          <w:p w14:paraId="10FCFEDA" w14:textId="77777777" w:rsidR="00071FE0" w:rsidRDefault="00071FE0" w:rsidP="0070039A">
            <w:r>
              <w:t>30 Apr</w:t>
            </w:r>
          </w:p>
        </w:tc>
      </w:tr>
      <w:tr w:rsidR="00071FE0" w14:paraId="28307DA5" w14:textId="77777777" w:rsidTr="0070039A">
        <w:tc>
          <w:tcPr>
            <w:tcW w:w="0" w:type="auto"/>
          </w:tcPr>
          <w:p w14:paraId="587F97FB" w14:textId="77777777" w:rsidR="00071FE0" w:rsidRDefault="00071FE0" w:rsidP="0070039A">
            <w:r>
              <w:t>Banc de sport</w:t>
            </w:r>
          </w:p>
        </w:tc>
        <w:tc>
          <w:tcPr>
            <w:tcW w:w="0" w:type="auto"/>
          </w:tcPr>
          <w:p w14:paraId="31F65ADE" w14:textId="77777777" w:rsidR="00071FE0" w:rsidRDefault="00071FE0" w:rsidP="0070039A">
            <w:r>
              <w:t>2 banc de sport en face de l'étagère a altère</w:t>
            </w:r>
          </w:p>
        </w:tc>
        <w:tc>
          <w:tcPr>
            <w:tcW w:w="0" w:type="auto"/>
          </w:tcPr>
          <w:p w14:paraId="5308B297" w14:textId="77777777" w:rsidR="00071FE0" w:rsidRDefault="00071FE0" w:rsidP="0070039A">
            <w:r>
              <w:t>OK</w:t>
            </w:r>
          </w:p>
          <w:p w14:paraId="0FB830B0" w14:textId="77777777" w:rsidR="00071FE0" w:rsidRDefault="00071FE0" w:rsidP="0070039A">
            <w:r>
              <w:t>30 Apr</w:t>
            </w:r>
          </w:p>
        </w:tc>
      </w:tr>
      <w:tr w:rsidR="00071FE0" w14:paraId="28115658" w14:textId="77777777" w:rsidTr="0070039A">
        <w:tc>
          <w:tcPr>
            <w:tcW w:w="0" w:type="auto"/>
          </w:tcPr>
          <w:p w14:paraId="6750F523" w14:textId="77777777" w:rsidR="00071FE0" w:rsidRDefault="00071FE0" w:rsidP="0070039A">
            <w:r>
              <w:t>Machine pour travailler les bras</w:t>
            </w:r>
          </w:p>
        </w:tc>
        <w:tc>
          <w:tcPr>
            <w:tcW w:w="0" w:type="auto"/>
          </w:tcPr>
          <w:p w14:paraId="27D92385" w14:textId="77777777" w:rsidR="00071FE0" w:rsidRDefault="00071FE0" w:rsidP="0070039A">
            <w:r>
              <w:t>Une machine pour travailler les bras sur la gauche quand on entre dans la salle</w:t>
            </w:r>
          </w:p>
        </w:tc>
        <w:tc>
          <w:tcPr>
            <w:tcW w:w="0" w:type="auto"/>
          </w:tcPr>
          <w:p w14:paraId="50347D0F" w14:textId="77777777" w:rsidR="00071FE0" w:rsidRDefault="00071FE0" w:rsidP="0070039A">
            <w:r>
              <w:t>OK</w:t>
            </w:r>
          </w:p>
          <w:p w14:paraId="08AE76D4" w14:textId="77777777" w:rsidR="00071FE0" w:rsidRDefault="00071FE0" w:rsidP="0070039A">
            <w:r>
              <w:t>30 Apr</w:t>
            </w:r>
          </w:p>
        </w:tc>
      </w:tr>
      <w:tr w:rsidR="00071FE0" w14:paraId="67C509D7" w14:textId="77777777" w:rsidTr="0070039A">
        <w:tc>
          <w:tcPr>
            <w:tcW w:w="0" w:type="auto"/>
          </w:tcPr>
          <w:p w14:paraId="3C2A31B4" w14:textId="77777777" w:rsidR="00071FE0" w:rsidRDefault="00071FE0" w:rsidP="0070039A">
            <w:r>
              <w:t>Fenêtre</w:t>
            </w:r>
          </w:p>
        </w:tc>
        <w:tc>
          <w:tcPr>
            <w:tcW w:w="0" w:type="auto"/>
          </w:tcPr>
          <w:p w14:paraId="39C1A806" w14:textId="77777777" w:rsidR="00071FE0" w:rsidRDefault="00071FE0" w:rsidP="0070039A">
            <w:r>
              <w:t>Une fenêtre situer dans coin au fond a droite sur le mur en face de l'entrée</w:t>
            </w:r>
          </w:p>
        </w:tc>
        <w:tc>
          <w:tcPr>
            <w:tcW w:w="0" w:type="auto"/>
          </w:tcPr>
          <w:p w14:paraId="5557BBA8" w14:textId="77777777" w:rsidR="00071FE0" w:rsidRDefault="00071FE0" w:rsidP="0070039A">
            <w:r>
              <w:t>OK</w:t>
            </w:r>
          </w:p>
          <w:p w14:paraId="21C6EED4" w14:textId="77777777" w:rsidR="00071FE0" w:rsidRDefault="00071FE0" w:rsidP="0070039A">
            <w:r>
              <w:t>30 Apr</w:t>
            </w:r>
          </w:p>
        </w:tc>
      </w:tr>
    </w:tbl>
    <w:p w14:paraId="0D175A3F" w14:textId="77777777" w:rsidR="00071FE0" w:rsidRDefault="00071FE0" w:rsidP="00071FE0">
      <w:pPr>
        <w:pStyle w:val="Titre4"/>
      </w:pPr>
      <w:r>
        <w:t>Home cinéma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7323"/>
        <w:gridCol w:w="447"/>
      </w:tblGrid>
      <w:tr w:rsidR="00071FE0" w14:paraId="1BE0AAEE" w14:textId="77777777" w:rsidTr="0070039A">
        <w:tc>
          <w:tcPr>
            <w:tcW w:w="0" w:type="auto"/>
          </w:tcPr>
          <w:p w14:paraId="53EDCDE5" w14:textId="77777777" w:rsidR="00071FE0" w:rsidRDefault="00071FE0" w:rsidP="0070039A">
            <w:r>
              <w:t>1. canapé</w:t>
            </w:r>
          </w:p>
        </w:tc>
        <w:tc>
          <w:tcPr>
            <w:tcW w:w="0" w:type="auto"/>
          </w:tcPr>
          <w:p w14:paraId="6500AE12" w14:textId="77777777" w:rsidR="00071FE0" w:rsidRDefault="00071FE0" w:rsidP="0070039A">
            <w:r>
              <w:t>_*Étant donné*_il faut s'asseoir _*Lorsque*_ qu'on veut regarder un film _*Alors*_ il faut 6 canapés en rangé de 3 au milieu de la piece</w:t>
            </w:r>
          </w:p>
        </w:tc>
        <w:tc>
          <w:tcPr>
            <w:tcW w:w="0" w:type="auto"/>
          </w:tcPr>
          <w:p w14:paraId="6622C73F" w14:textId="77777777" w:rsidR="00071FE0" w:rsidRDefault="00071FE0" w:rsidP="0070039A">
            <w:r>
              <w:t>OK</w:t>
            </w:r>
          </w:p>
          <w:p w14:paraId="5F42AC81" w14:textId="77777777" w:rsidR="00071FE0" w:rsidRDefault="00071FE0" w:rsidP="0070039A">
            <w:r>
              <w:t>30 Apr</w:t>
            </w:r>
          </w:p>
        </w:tc>
      </w:tr>
      <w:tr w:rsidR="00071FE0" w14:paraId="3D40F65D" w14:textId="77777777" w:rsidTr="0070039A">
        <w:tc>
          <w:tcPr>
            <w:tcW w:w="0" w:type="auto"/>
          </w:tcPr>
          <w:p w14:paraId="150A2CAD" w14:textId="77777777" w:rsidR="00071FE0" w:rsidRDefault="00071FE0" w:rsidP="0070039A">
            <w:r>
              <w:t>2.  projecteur</w:t>
            </w:r>
          </w:p>
        </w:tc>
        <w:tc>
          <w:tcPr>
            <w:tcW w:w="0" w:type="auto"/>
          </w:tcPr>
          <w:p w14:paraId="4260B5E0" w14:textId="77777777" w:rsidR="00071FE0" w:rsidRDefault="00071FE0" w:rsidP="0070039A">
            <w:r>
              <w:t>_*Étant donné*_ qu'il faut un support pour regarder quelque chose _*Lorsque*_ je veux regarder un film  _*Alors*_ il faut un projecteur accroché au plafond qui projette le film sur le mur a gauche de la porte d'entrée (en entrant)</w:t>
            </w:r>
          </w:p>
        </w:tc>
        <w:tc>
          <w:tcPr>
            <w:tcW w:w="0" w:type="auto"/>
          </w:tcPr>
          <w:p w14:paraId="132E21BA" w14:textId="77777777" w:rsidR="00071FE0" w:rsidRDefault="00071FE0" w:rsidP="0070039A">
            <w:r>
              <w:t>OK</w:t>
            </w:r>
          </w:p>
          <w:p w14:paraId="6BD09DC1" w14:textId="77777777" w:rsidR="00071FE0" w:rsidRDefault="00071FE0" w:rsidP="0070039A">
            <w:r>
              <w:t>30 Apr</w:t>
            </w:r>
          </w:p>
        </w:tc>
      </w:tr>
      <w:tr w:rsidR="00071FE0" w14:paraId="13149836" w14:textId="77777777" w:rsidTr="0070039A">
        <w:tc>
          <w:tcPr>
            <w:tcW w:w="0" w:type="auto"/>
          </w:tcPr>
          <w:p w14:paraId="0038345E" w14:textId="77777777" w:rsidR="00071FE0" w:rsidRDefault="00071FE0" w:rsidP="0070039A">
            <w:r>
              <w:t>3. table</w:t>
            </w:r>
          </w:p>
        </w:tc>
        <w:tc>
          <w:tcPr>
            <w:tcW w:w="0" w:type="auto"/>
          </w:tcPr>
          <w:p w14:paraId="073DA0D1" w14:textId="77777777" w:rsidR="00071FE0" w:rsidRDefault="00071FE0" w:rsidP="0070039A">
            <w:r>
              <w:t>il y a des petites tables en bois entre les canapés.</w:t>
            </w:r>
          </w:p>
        </w:tc>
        <w:tc>
          <w:tcPr>
            <w:tcW w:w="0" w:type="auto"/>
          </w:tcPr>
          <w:p w14:paraId="624F1AE9" w14:textId="77777777" w:rsidR="00071FE0" w:rsidRDefault="00071FE0" w:rsidP="0070039A">
            <w:r>
              <w:t>OK</w:t>
            </w:r>
          </w:p>
          <w:p w14:paraId="0FC85293" w14:textId="77777777" w:rsidR="00071FE0" w:rsidRDefault="00071FE0" w:rsidP="0070039A">
            <w:r>
              <w:t>30 Apr</w:t>
            </w:r>
          </w:p>
        </w:tc>
      </w:tr>
      <w:tr w:rsidR="00071FE0" w14:paraId="01EDA32C" w14:textId="77777777" w:rsidTr="0070039A">
        <w:tc>
          <w:tcPr>
            <w:tcW w:w="0" w:type="auto"/>
          </w:tcPr>
          <w:p w14:paraId="18201C0C" w14:textId="77777777" w:rsidR="00071FE0" w:rsidRDefault="00071FE0" w:rsidP="0070039A">
            <w:r>
              <w:t>4. ordinateur</w:t>
            </w:r>
          </w:p>
        </w:tc>
        <w:tc>
          <w:tcPr>
            <w:tcW w:w="0" w:type="auto"/>
          </w:tcPr>
          <w:p w14:paraId="22E0B654" w14:textId="77777777" w:rsidR="00071FE0" w:rsidRDefault="00071FE0" w:rsidP="0070039A">
            <w:r>
              <w:t>contre le mur de la porte il y a un PC pour gérer films. sur un petit bureau</w:t>
            </w:r>
          </w:p>
        </w:tc>
        <w:tc>
          <w:tcPr>
            <w:tcW w:w="0" w:type="auto"/>
          </w:tcPr>
          <w:p w14:paraId="21BF7050" w14:textId="77777777" w:rsidR="00071FE0" w:rsidRDefault="00071FE0" w:rsidP="0070039A">
            <w:r>
              <w:t>OK</w:t>
            </w:r>
          </w:p>
          <w:p w14:paraId="48445E97" w14:textId="77777777" w:rsidR="00071FE0" w:rsidRDefault="00071FE0" w:rsidP="0070039A">
            <w:r>
              <w:t>30 Apr</w:t>
            </w:r>
          </w:p>
        </w:tc>
      </w:tr>
      <w:tr w:rsidR="00071FE0" w14:paraId="26F80E24" w14:textId="77777777" w:rsidTr="0070039A">
        <w:tc>
          <w:tcPr>
            <w:tcW w:w="0" w:type="auto"/>
          </w:tcPr>
          <w:p w14:paraId="14997A12" w14:textId="77777777" w:rsidR="00071FE0" w:rsidRDefault="00071FE0" w:rsidP="0070039A">
            <w:r>
              <w:t>5. hauts parleurs</w:t>
            </w:r>
          </w:p>
        </w:tc>
        <w:tc>
          <w:tcPr>
            <w:tcW w:w="0" w:type="auto"/>
          </w:tcPr>
          <w:p w14:paraId="5EECC906" w14:textId="77777777" w:rsidR="00071FE0" w:rsidRDefault="00071FE0" w:rsidP="0070039A">
            <w:r>
              <w:t>Il y a des hauts parleurs de chaque côté du mur où le film est projeter, la taille des ces hauts parleurs font la moitié du mur.</w:t>
            </w:r>
          </w:p>
        </w:tc>
        <w:tc>
          <w:tcPr>
            <w:tcW w:w="0" w:type="auto"/>
          </w:tcPr>
          <w:p w14:paraId="3CE8DCC6" w14:textId="77777777" w:rsidR="00071FE0" w:rsidRDefault="00071FE0" w:rsidP="0070039A">
            <w:r>
              <w:t>OK</w:t>
            </w:r>
          </w:p>
          <w:p w14:paraId="4C6A597E" w14:textId="77777777" w:rsidR="00071FE0" w:rsidRDefault="00071FE0" w:rsidP="0070039A">
            <w:r>
              <w:t>30 Apr</w:t>
            </w:r>
          </w:p>
        </w:tc>
      </w:tr>
      <w:tr w:rsidR="00071FE0" w14:paraId="6FBE0270" w14:textId="77777777" w:rsidTr="0070039A">
        <w:tc>
          <w:tcPr>
            <w:tcW w:w="0" w:type="auto"/>
          </w:tcPr>
          <w:p w14:paraId="15434CFA" w14:textId="77777777" w:rsidR="00071FE0" w:rsidRDefault="00071FE0" w:rsidP="0070039A">
            <w:r>
              <w:t>mur / sol et plafond</w:t>
            </w:r>
          </w:p>
        </w:tc>
        <w:tc>
          <w:tcPr>
            <w:tcW w:w="0" w:type="auto"/>
          </w:tcPr>
          <w:p w14:paraId="51ECDAC0" w14:textId="77777777" w:rsidR="00071FE0" w:rsidRDefault="00071FE0" w:rsidP="0070039A">
            <w:r>
              <w:t>les murs sont noir comme le sol et le plafond sauf le mur où le film est projeter qui est gris claire</w:t>
            </w:r>
          </w:p>
        </w:tc>
        <w:tc>
          <w:tcPr>
            <w:tcW w:w="0" w:type="auto"/>
          </w:tcPr>
          <w:p w14:paraId="0690DFFB" w14:textId="77777777" w:rsidR="00071FE0" w:rsidRDefault="00071FE0" w:rsidP="0070039A">
            <w:r>
              <w:t>OK</w:t>
            </w:r>
          </w:p>
          <w:p w14:paraId="7EED46B1" w14:textId="77777777" w:rsidR="00071FE0" w:rsidRDefault="00071FE0" w:rsidP="0070039A">
            <w:r>
              <w:t>30 Apr</w:t>
            </w:r>
          </w:p>
        </w:tc>
      </w:tr>
      <w:tr w:rsidR="00071FE0" w14:paraId="64ADD099" w14:textId="77777777" w:rsidTr="0070039A">
        <w:tc>
          <w:tcPr>
            <w:tcW w:w="0" w:type="auto"/>
          </w:tcPr>
          <w:p w14:paraId="6770728E" w14:textId="77777777" w:rsidR="00071FE0" w:rsidRDefault="00071FE0" w:rsidP="0070039A">
            <w:r>
              <w:t>salle</w:t>
            </w:r>
          </w:p>
        </w:tc>
        <w:tc>
          <w:tcPr>
            <w:tcW w:w="0" w:type="auto"/>
          </w:tcPr>
          <w:p w14:paraId="5FE792C4" w14:textId="77777777" w:rsidR="00071FE0" w:rsidRDefault="00071FE0" w:rsidP="0070039A">
            <w:r>
              <w:t>c'est en salle D11</w:t>
            </w:r>
          </w:p>
        </w:tc>
        <w:tc>
          <w:tcPr>
            <w:tcW w:w="0" w:type="auto"/>
          </w:tcPr>
          <w:p w14:paraId="51F65998" w14:textId="77777777" w:rsidR="00071FE0" w:rsidRDefault="00071FE0" w:rsidP="0070039A">
            <w:r>
              <w:t>OK</w:t>
            </w:r>
          </w:p>
          <w:p w14:paraId="72D807BD" w14:textId="77777777" w:rsidR="00071FE0" w:rsidRDefault="00071FE0" w:rsidP="0070039A">
            <w:r>
              <w:t>30 Apr</w:t>
            </w:r>
          </w:p>
        </w:tc>
      </w:tr>
      <w:tr w:rsidR="00071FE0" w14:paraId="0590E6D6" w14:textId="77777777" w:rsidTr="0070039A">
        <w:tc>
          <w:tcPr>
            <w:tcW w:w="0" w:type="auto"/>
          </w:tcPr>
          <w:p w14:paraId="7B286FFF" w14:textId="77777777" w:rsidR="00071FE0" w:rsidRDefault="00071FE0" w:rsidP="0070039A">
            <w:r>
              <w:t>porte</w:t>
            </w:r>
          </w:p>
        </w:tc>
        <w:tc>
          <w:tcPr>
            <w:tcW w:w="0" w:type="auto"/>
          </w:tcPr>
          <w:p w14:paraId="595D717C" w14:textId="77777777" w:rsidR="00071FE0" w:rsidRDefault="00071FE0" w:rsidP="0070039A">
            <w:r>
              <w:t>il y a une porte en bas a droite de la piece</w:t>
            </w:r>
          </w:p>
        </w:tc>
        <w:tc>
          <w:tcPr>
            <w:tcW w:w="0" w:type="auto"/>
          </w:tcPr>
          <w:p w14:paraId="70D798F5" w14:textId="77777777" w:rsidR="00071FE0" w:rsidRDefault="00071FE0" w:rsidP="0070039A">
            <w:r>
              <w:t>OK</w:t>
            </w:r>
          </w:p>
          <w:p w14:paraId="1A13D2F6" w14:textId="77777777" w:rsidR="00071FE0" w:rsidRDefault="00071FE0" w:rsidP="0070039A">
            <w:r>
              <w:t>30 Apr</w:t>
            </w:r>
          </w:p>
        </w:tc>
      </w:tr>
    </w:tbl>
    <w:p w14:paraId="22F44D73" w14:textId="77777777" w:rsidR="00071FE0" w:rsidRDefault="00071FE0" w:rsidP="00071FE0">
      <w:pPr>
        <w:pStyle w:val="Titre4"/>
      </w:pPr>
      <w:r>
        <w:t>Bowling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6987"/>
        <w:gridCol w:w="498"/>
      </w:tblGrid>
      <w:tr w:rsidR="00071FE0" w14:paraId="27F8000E" w14:textId="77777777" w:rsidTr="0070039A">
        <w:tc>
          <w:tcPr>
            <w:tcW w:w="0" w:type="auto"/>
          </w:tcPr>
          <w:p w14:paraId="114C06FA" w14:textId="77777777" w:rsidR="00071FE0" w:rsidRDefault="00071FE0" w:rsidP="0070039A">
            <w:r>
              <w:t>Pistes de Bowling</w:t>
            </w:r>
          </w:p>
        </w:tc>
        <w:tc>
          <w:tcPr>
            <w:tcW w:w="0" w:type="auto"/>
          </w:tcPr>
          <w:p w14:paraId="2CB46243" w14:textId="77777777" w:rsidR="00071FE0" w:rsidRDefault="00071FE0" w:rsidP="0070039A">
            <w:r>
              <w:t>Il y aura deux pistes de bowlings de 2m de large et 9m de long</w:t>
            </w:r>
          </w:p>
        </w:tc>
        <w:tc>
          <w:tcPr>
            <w:tcW w:w="0" w:type="auto"/>
          </w:tcPr>
          <w:p w14:paraId="1F2A7C15" w14:textId="77777777" w:rsidR="00071FE0" w:rsidRDefault="00071FE0" w:rsidP="0070039A">
            <w:r>
              <w:t>OK</w:t>
            </w:r>
          </w:p>
          <w:p w14:paraId="3BE70001" w14:textId="77777777" w:rsidR="00071FE0" w:rsidRDefault="00071FE0" w:rsidP="0070039A">
            <w:r>
              <w:t>30 Apr</w:t>
            </w:r>
          </w:p>
        </w:tc>
      </w:tr>
      <w:tr w:rsidR="00071FE0" w14:paraId="32EC3960" w14:textId="77777777" w:rsidTr="0070039A">
        <w:tc>
          <w:tcPr>
            <w:tcW w:w="0" w:type="auto"/>
          </w:tcPr>
          <w:p w14:paraId="7026DCD2" w14:textId="77777777" w:rsidR="00071FE0" w:rsidRDefault="00071FE0" w:rsidP="0070039A">
            <w:r>
              <w:t>Boules de Bowling</w:t>
            </w:r>
          </w:p>
        </w:tc>
        <w:tc>
          <w:tcPr>
            <w:tcW w:w="0" w:type="auto"/>
          </w:tcPr>
          <w:p w14:paraId="1DF245EC" w14:textId="77777777" w:rsidR="00071FE0" w:rsidRDefault="00071FE0" w:rsidP="0070039A">
            <w:r>
              <w:t>Il y aura 10 boules de bowlings de différents poids et couleurs disponibles</w:t>
            </w:r>
          </w:p>
        </w:tc>
        <w:tc>
          <w:tcPr>
            <w:tcW w:w="0" w:type="auto"/>
          </w:tcPr>
          <w:p w14:paraId="72713C48" w14:textId="77777777" w:rsidR="00071FE0" w:rsidRDefault="00071FE0" w:rsidP="0070039A">
            <w:r>
              <w:t>OK</w:t>
            </w:r>
          </w:p>
          <w:p w14:paraId="7D229648" w14:textId="77777777" w:rsidR="00071FE0" w:rsidRDefault="00071FE0" w:rsidP="0070039A">
            <w:r>
              <w:lastRenderedPageBreak/>
              <w:t>30 Apr</w:t>
            </w:r>
          </w:p>
        </w:tc>
      </w:tr>
      <w:tr w:rsidR="00071FE0" w14:paraId="08831443" w14:textId="77777777" w:rsidTr="0070039A">
        <w:tc>
          <w:tcPr>
            <w:tcW w:w="0" w:type="auto"/>
          </w:tcPr>
          <w:p w14:paraId="2B61DD09" w14:textId="77777777" w:rsidR="00071FE0" w:rsidRDefault="00071FE0" w:rsidP="0070039A">
            <w:r>
              <w:lastRenderedPageBreak/>
              <w:t>Salle</w:t>
            </w:r>
          </w:p>
        </w:tc>
        <w:tc>
          <w:tcPr>
            <w:tcW w:w="0" w:type="auto"/>
          </w:tcPr>
          <w:p w14:paraId="64696ED8" w14:textId="77777777" w:rsidR="00071FE0" w:rsidRDefault="00071FE0" w:rsidP="0070039A">
            <w:r>
              <w:t>La salle de Bowling se situera dans la salle D03+4</w:t>
            </w:r>
          </w:p>
        </w:tc>
        <w:tc>
          <w:tcPr>
            <w:tcW w:w="0" w:type="auto"/>
          </w:tcPr>
          <w:p w14:paraId="3BCE46BC" w14:textId="77777777" w:rsidR="00071FE0" w:rsidRDefault="00071FE0" w:rsidP="0070039A">
            <w:r>
              <w:t>OK</w:t>
            </w:r>
          </w:p>
          <w:p w14:paraId="737C7435" w14:textId="77777777" w:rsidR="00071FE0" w:rsidRDefault="00071FE0" w:rsidP="0070039A">
            <w:r>
              <w:t>30 Apr</w:t>
            </w:r>
          </w:p>
        </w:tc>
      </w:tr>
      <w:tr w:rsidR="00071FE0" w14:paraId="4D3B6730" w14:textId="77777777" w:rsidTr="0070039A">
        <w:tc>
          <w:tcPr>
            <w:tcW w:w="0" w:type="auto"/>
          </w:tcPr>
          <w:p w14:paraId="27ACFD52" w14:textId="77777777" w:rsidR="00071FE0" w:rsidRDefault="00071FE0" w:rsidP="0070039A">
            <w:r>
              <w:t>Comptoir</w:t>
            </w:r>
          </w:p>
        </w:tc>
        <w:tc>
          <w:tcPr>
            <w:tcW w:w="0" w:type="auto"/>
          </w:tcPr>
          <w:p w14:paraId="327F085C" w14:textId="77777777" w:rsidR="00071FE0" w:rsidRDefault="00071FE0" w:rsidP="0070039A">
            <w:r>
              <w:t>Un comptoir sera disponible sur la droite au fond dès qu'on rentre dans la salle</w:t>
            </w:r>
          </w:p>
        </w:tc>
        <w:tc>
          <w:tcPr>
            <w:tcW w:w="0" w:type="auto"/>
          </w:tcPr>
          <w:p w14:paraId="4E707588" w14:textId="77777777" w:rsidR="00071FE0" w:rsidRDefault="00071FE0" w:rsidP="0070039A">
            <w:r>
              <w:t>OK</w:t>
            </w:r>
          </w:p>
          <w:p w14:paraId="4B59C084" w14:textId="77777777" w:rsidR="00071FE0" w:rsidRDefault="00071FE0" w:rsidP="0070039A">
            <w:r>
              <w:t>30 Apr</w:t>
            </w:r>
          </w:p>
        </w:tc>
      </w:tr>
      <w:tr w:rsidR="00071FE0" w14:paraId="4729CD18" w14:textId="77777777" w:rsidTr="0070039A">
        <w:tc>
          <w:tcPr>
            <w:tcW w:w="0" w:type="auto"/>
          </w:tcPr>
          <w:p w14:paraId="7AF2711A" w14:textId="77777777" w:rsidR="00071FE0" w:rsidRDefault="00071FE0" w:rsidP="0070039A">
            <w:r>
              <w:t>Espace Bowling</w:t>
            </w:r>
          </w:p>
        </w:tc>
        <w:tc>
          <w:tcPr>
            <w:tcW w:w="0" w:type="auto"/>
          </w:tcPr>
          <w:p w14:paraId="41E9FC63" w14:textId="77777777" w:rsidR="00071FE0" w:rsidRDefault="00071FE0" w:rsidP="0070039A">
            <w:r>
              <w:t>Un espace bowling de 5 mètres de long avec un sol différent sera disponible avec 12 chaises pour pouvoir s'asseoir en attendant son tour</w:t>
            </w:r>
          </w:p>
        </w:tc>
        <w:tc>
          <w:tcPr>
            <w:tcW w:w="0" w:type="auto"/>
          </w:tcPr>
          <w:p w14:paraId="48844B3D" w14:textId="77777777" w:rsidR="00071FE0" w:rsidRDefault="00071FE0" w:rsidP="0070039A">
            <w:r>
              <w:t>OK</w:t>
            </w:r>
          </w:p>
          <w:p w14:paraId="164744DF" w14:textId="77777777" w:rsidR="00071FE0" w:rsidRDefault="00071FE0" w:rsidP="0070039A">
            <w:r>
              <w:t>30 Apr</w:t>
            </w:r>
          </w:p>
        </w:tc>
      </w:tr>
      <w:tr w:rsidR="00071FE0" w14:paraId="66DACD76" w14:textId="77777777" w:rsidTr="0070039A">
        <w:tc>
          <w:tcPr>
            <w:tcW w:w="0" w:type="auto"/>
          </w:tcPr>
          <w:p w14:paraId="29ADE065" w14:textId="77777777" w:rsidR="00071FE0" w:rsidRDefault="00071FE0" w:rsidP="0070039A">
            <w:r>
              <w:t>Écrans</w:t>
            </w:r>
          </w:p>
        </w:tc>
        <w:tc>
          <w:tcPr>
            <w:tcW w:w="0" w:type="auto"/>
          </w:tcPr>
          <w:p w14:paraId="0E8651E5" w14:textId="77777777" w:rsidR="00071FE0" w:rsidRDefault="00071FE0" w:rsidP="0070039A">
            <w:r>
              <w:t>Deux écrans seront mis à disposition au dessus de "l'espace bowling" pour voir le score de la partie en direct</w:t>
            </w:r>
          </w:p>
        </w:tc>
        <w:tc>
          <w:tcPr>
            <w:tcW w:w="0" w:type="auto"/>
          </w:tcPr>
          <w:p w14:paraId="52007171" w14:textId="77777777" w:rsidR="00071FE0" w:rsidRDefault="00071FE0" w:rsidP="0070039A">
            <w:r>
              <w:t>OK</w:t>
            </w:r>
          </w:p>
          <w:p w14:paraId="760CDF2E" w14:textId="77777777" w:rsidR="00071FE0" w:rsidRDefault="00071FE0" w:rsidP="0070039A">
            <w:r>
              <w:t>30 Apr</w:t>
            </w:r>
          </w:p>
        </w:tc>
      </w:tr>
      <w:tr w:rsidR="00071FE0" w14:paraId="782CC12E" w14:textId="77777777" w:rsidTr="0070039A">
        <w:tc>
          <w:tcPr>
            <w:tcW w:w="0" w:type="auto"/>
          </w:tcPr>
          <w:p w14:paraId="73091B7B" w14:textId="77777777" w:rsidR="00071FE0" w:rsidRDefault="00071FE0" w:rsidP="0070039A">
            <w:r>
              <w:t>Retourneur de boules</w:t>
            </w:r>
          </w:p>
        </w:tc>
        <w:tc>
          <w:tcPr>
            <w:tcW w:w="0" w:type="auto"/>
          </w:tcPr>
          <w:p w14:paraId="3F7021F0" w14:textId="77777777" w:rsidR="00071FE0" w:rsidRDefault="00071FE0" w:rsidP="0070039A">
            <w:r>
              <w:t>Il y a deux retourneur de boules au centre de la zone bowling pointant vers les pistes</w:t>
            </w:r>
          </w:p>
        </w:tc>
        <w:tc>
          <w:tcPr>
            <w:tcW w:w="0" w:type="auto"/>
          </w:tcPr>
          <w:p w14:paraId="4BD2CF86" w14:textId="77777777" w:rsidR="00071FE0" w:rsidRDefault="00071FE0" w:rsidP="0070039A">
            <w:r>
              <w:t>OK</w:t>
            </w:r>
          </w:p>
          <w:p w14:paraId="717031A0" w14:textId="77777777" w:rsidR="00071FE0" w:rsidRDefault="00071FE0" w:rsidP="0070039A">
            <w:r>
              <w:t>30 Apr</w:t>
            </w:r>
          </w:p>
        </w:tc>
      </w:tr>
    </w:tbl>
    <w:p w14:paraId="67FBFDDD" w14:textId="77777777" w:rsidR="00071FE0" w:rsidRDefault="00071FE0" w:rsidP="00071FE0">
      <w:pPr>
        <w:pStyle w:val="Titre4"/>
      </w:pPr>
      <w:r>
        <w:t>toilettes hommes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7113"/>
        <w:gridCol w:w="529"/>
      </w:tblGrid>
      <w:tr w:rsidR="00071FE0" w14:paraId="2B2C4D0F" w14:textId="77777777" w:rsidTr="0070039A">
        <w:tc>
          <w:tcPr>
            <w:tcW w:w="0" w:type="auto"/>
          </w:tcPr>
          <w:p w14:paraId="494706BD" w14:textId="77777777" w:rsidR="00071FE0" w:rsidRDefault="00071FE0" w:rsidP="0070039A">
            <w:r>
              <w:t>lavabo</w:t>
            </w:r>
          </w:p>
        </w:tc>
        <w:tc>
          <w:tcPr>
            <w:tcW w:w="0" w:type="auto"/>
          </w:tcPr>
          <w:p w14:paraId="44DA5960" w14:textId="77777777" w:rsidR="00071FE0" w:rsidRDefault="00071FE0" w:rsidP="0070039A">
            <w:r>
              <w:t>chaque lavabo a ses propres toilettes</w:t>
            </w:r>
          </w:p>
        </w:tc>
        <w:tc>
          <w:tcPr>
            <w:tcW w:w="0" w:type="auto"/>
          </w:tcPr>
          <w:p w14:paraId="07A3941E" w14:textId="77777777" w:rsidR="00071FE0" w:rsidRDefault="00071FE0" w:rsidP="0070039A">
            <w:r>
              <w:t>OK</w:t>
            </w:r>
          </w:p>
          <w:p w14:paraId="2975E704" w14:textId="77777777" w:rsidR="00071FE0" w:rsidRDefault="00071FE0" w:rsidP="0070039A">
            <w:r>
              <w:t>30 Apr</w:t>
            </w:r>
          </w:p>
        </w:tc>
      </w:tr>
      <w:tr w:rsidR="00071FE0" w14:paraId="00C837F6" w14:textId="77777777" w:rsidTr="0070039A">
        <w:tc>
          <w:tcPr>
            <w:tcW w:w="0" w:type="auto"/>
          </w:tcPr>
          <w:p w14:paraId="5D9512A9" w14:textId="77777777" w:rsidR="00071FE0" w:rsidRDefault="00071FE0" w:rsidP="0070039A">
            <w:r>
              <w:t>lieu</w:t>
            </w:r>
          </w:p>
        </w:tc>
        <w:tc>
          <w:tcPr>
            <w:tcW w:w="0" w:type="auto"/>
          </w:tcPr>
          <w:p w14:paraId="3AF9D1E9" w14:textId="77777777" w:rsidR="00071FE0" w:rsidRDefault="00071FE0" w:rsidP="0070039A">
            <w:r>
              <w:t>les toilettes sont dans les salles D15</w:t>
            </w:r>
          </w:p>
        </w:tc>
        <w:tc>
          <w:tcPr>
            <w:tcW w:w="0" w:type="auto"/>
          </w:tcPr>
          <w:p w14:paraId="1CF69C6E" w14:textId="77777777" w:rsidR="00071FE0" w:rsidRDefault="00071FE0" w:rsidP="0070039A">
            <w:r>
              <w:t>OK</w:t>
            </w:r>
          </w:p>
          <w:p w14:paraId="3BDBF80F" w14:textId="77777777" w:rsidR="00071FE0" w:rsidRDefault="00071FE0" w:rsidP="0070039A">
            <w:r>
              <w:t>30 Apr</w:t>
            </w:r>
          </w:p>
        </w:tc>
      </w:tr>
      <w:tr w:rsidR="00071FE0" w14:paraId="2FF71F57" w14:textId="77777777" w:rsidTr="0070039A">
        <w:tc>
          <w:tcPr>
            <w:tcW w:w="0" w:type="auto"/>
          </w:tcPr>
          <w:p w14:paraId="1C178A0C" w14:textId="77777777" w:rsidR="00071FE0" w:rsidRDefault="00071FE0" w:rsidP="0070039A">
            <w:r>
              <w:t>nombre</w:t>
            </w:r>
          </w:p>
        </w:tc>
        <w:tc>
          <w:tcPr>
            <w:tcW w:w="0" w:type="auto"/>
          </w:tcPr>
          <w:p w14:paraId="4E17B23F" w14:textId="77777777" w:rsidR="00071FE0" w:rsidRDefault="00071FE0" w:rsidP="0070039A">
            <w:r>
              <w:t>il y a 3 cabines de toilettes par salles</w:t>
            </w:r>
          </w:p>
        </w:tc>
        <w:tc>
          <w:tcPr>
            <w:tcW w:w="0" w:type="auto"/>
          </w:tcPr>
          <w:p w14:paraId="7E1DEF97" w14:textId="77777777" w:rsidR="00071FE0" w:rsidRDefault="00071FE0" w:rsidP="0070039A">
            <w:r>
              <w:t>OK</w:t>
            </w:r>
          </w:p>
          <w:p w14:paraId="5D7D6E23" w14:textId="77777777" w:rsidR="00071FE0" w:rsidRDefault="00071FE0" w:rsidP="0070039A">
            <w:r>
              <w:t>30 Apr</w:t>
            </w:r>
          </w:p>
        </w:tc>
      </w:tr>
      <w:tr w:rsidR="00071FE0" w14:paraId="7FC34181" w14:textId="77777777" w:rsidTr="0070039A">
        <w:tc>
          <w:tcPr>
            <w:tcW w:w="0" w:type="auto"/>
          </w:tcPr>
          <w:p w14:paraId="367A124A" w14:textId="77777777" w:rsidR="00071FE0" w:rsidRDefault="00071FE0" w:rsidP="0070039A">
            <w:r>
              <w:t>cabines</w:t>
            </w:r>
          </w:p>
        </w:tc>
        <w:tc>
          <w:tcPr>
            <w:tcW w:w="0" w:type="auto"/>
          </w:tcPr>
          <w:p w14:paraId="041C77E1" w14:textId="77777777" w:rsidR="00071FE0" w:rsidRDefault="00071FE0" w:rsidP="0070039A">
            <w:r>
              <w:t>dans chaque cabine il y a du papier toilette ensuite il y a aussi une brosse a toilette. a coté du lavabo il y a du savon.</w:t>
            </w:r>
          </w:p>
        </w:tc>
        <w:tc>
          <w:tcPr>
            <w:tcW w:w="0" w:type="auto"/>
          </w:tcPr>
          <w:p w14:paraId="532FA1CB" w14:textId="77777777" w:rsidR="00071FE0" w:rsidRDefault="00071FE0" w:rsidP="0070039A">
            <w:r>
              <w:t>OK</w:t>
            </w:r>
          </w:p>
          <w:p w14:paraId="655EC548" w14:textId="77777777" w:rsidR="00071FE0" w:rsidRDefault="00071FE0" w:rsidP="0070039A">
            <w:r>
              <w:t>30 Apr</w:t>
            </w:r>
          </w:p>
        </w:tc>
      </w:tr>
      <w:tr w:rsidR="00071FE0" w14:paraId="040B0AE0" w14:textId="77777777" w:rsidTr="0070039A">
        <w:tc>
          <w:tcPr>
            <w:tcW w:w="0" w:type="auto"/>
          </w:tcPr>
          <w:p w14:paraId="00B4F6B7" w14:textId="77777777" w:rsidR="00071FE0" w:rsidRDefault="00071FE0" w:rsidP="0070039A">
            <w:r>
              <w:t>emplacement</w:t>
            </w:r>
          </w:p>
        </w:tc>
        <w:tc>
          <w:tcPr>
            <w:tcW w:w="0" w:type="auto"/>
          </w:tcPr>
          <w:p w14:paraId="39697FE8" w14:textId="77777777" w:rsidR="00071FE0" w:rsidRDefault="00071FE0" w:rsidP="0070039A">
            <w:r>
              <w:t>les cabines de toilettes sont a gauche de la porte</w:t>
            </w:r>
          </w:p>
        </w:tc>
        <w:tc>
          <w:tcPr>
            <w:tcW w:w="0" w:type="auto"/>
          </w:tcPr>
          <w:p w14:paraId="1F5CAE51" w14:textId="77777777" w:rsidR="00071FE0" w:rsidRDefault="00071FE0" w:rsidP="0070039A">
            <w:r>
              <w:t>OK</w:t>
            </w:r>
          </w:p>
          <w:p w14:paraId="41981FDC" w14:textId="77777777" w:rsidR="00071FE0" w:rsidRDefault="00071FE0" w:rsidP="0070039A">
            <w:r>
              <w:t>30 Apr</w:t>
            </w:r>
          </w:p>
        </w:tc>
      </w:tr>
      <w:tr w:rsidR="00071FE0" w14:paraId="09ACE1E3" w14:textId="77777777" w:rsidTr="0070039A">
        <w:tc>
          <w:tcPr>
            <w:tcW w:w="0" w:type="auto"/>
          </w:tcPr>
          <w:p w14:paraId="36ACDF95" w14:textId="77777777" w:rsidR="00071FE0" w:rsidRDefault="00071FE0" w:rsidP="0070039A">
            <w:r>
              <w:t>entrée</w:t>
            </w:r>
          </w:p>
        </w:tc>
        <w:tc>
          <w:tcPr>
            <w:tcW w:w="0" w:type="auto"/>
          </w:tcPr>
          <w:p w14:paraId="210A376A" w14:textId="77777777" w:rsidR="00071FE0" w:rsidRDefault="00071FE0" w:rsidP="0070039A">
            <w:r>
              <w:t>un panneau sur la porte d'entrée dit que seul les hommes sont autorisés a entrer.</w:t>
            </w:r>
          </w:p>
        </w:tc>
        <w:tc>
          <w:tcPr>
            <w:tcW w:w="0" w:type="auto"/>
          </w:tcPr>
          <w:p w14:paraId="1FFCA0A5" w14:textId="77777777" w:rsidR="00071FE0" w:rsidRDefault="00071FE0" w:rsidP="0070039A">
            <w:r>
              <w:t>OK</w:t>
            </w:r>
          </w:p>
          <w:p w14:paraId="39ABAA31" w14:textId="77777777" w:rsidR="00071FE0" w:rsidRDefault="00071FE0" w:rsidP="0070039A">
            <w:r>
              <w:t>30 Apr</w:t>
            </w:r>
          </w:p>
        </w:tc>
      </w:tr>
    </w:tbl>
    <w:p w14:paraId="48626AE6" w14:textId="77777777" w:rsidR="00071FE0" w:rsidRDefault="00071FE0" w:rsidP="00071FE0">
      <w:pPr>
        <w:pStyle w:val="Titre4"/>
      </w:pPr>
      <w:r>
        <w:t>toilettes Femmes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7114"/>
        <w:gridCol w:w="528"/>
      </w:tblGrid>
      <w:tr w:rsidR="00071FE0" w14:paraId="791CA6F3" w14:textId="77777777" w:rsidTr="0070039A">
        <w:tc>
          <w:tcPr>
            <w:tcW w:w="0" w:type="auto"/>
          </w:tcPr>
          <w:p w14:paraId="02ABE48E" w14:textId="77777777" w:rsidR="00071FE0" w:rsidRDefault="00071FE0" w:rsidP="0070039A">
            <w:r>
              <w:t>lavabo</w:t>
            </w:r>
          </w:p>
        </w:tc>
        <w:tc>
          <w:tcPr>
            <w:tcW w:w="0" w:type="auto"/>
          </w:tcPr>
          <w:p w14:paraId="176BDDC0" w14:textId="77777777" w:rsidR="00071FE0" w:rsidRDefault="00071FE0" w:rsidP="0070039A">
            <w:r>
              <w:t>chaque lavabo a ses propres toilettes</w:t>
            </w:r>
          </w:p>
        </w:tc>
        <w:tc>
          <w:tcPr>
            <w:tcW w:w="0" w:type="auto"/>
          </w:tcPr>
          <w:p w14:paraId="2026D124" w14:textId="77777777" w:rsidR="00071FE0" w:rsidRDefault="00071FE0" w:rsidP="0070039A">
            <w:r>
              <w:t>OK</w:t>
            </w:r>
          </w:p>
          <w:p w14:paraId="0C321A03" w14:textId="77777777" w:rsidR="00071FE0" w:rsidRDefault="00071FE0" w:rsidP="0070039A">
            <w:r>
              <w:t>30 Apr</w:t>
            </w:r>
          </w:p>
        </w:tc>
      </w:tr>
      <w:tr w:rsidR="00071FE0" w14:paraId="53B87DAF" w14:textId="77777777" w:rsidTr="0070039A">
        <w:tc>
          <w:tcPr>
            <w:tcW w:w="0" w:type="auto"/>
          </w:tcPr>
          <w:p w14:paraId="5B3DAB84" w14:textId="77777777" w:rsidR="00071FE0" w:rsidRDefault="00071FE0" w:rsidP="0070039A">
            <w:r>
              <w:t>lieu</w:t>
            </w:r>
          </w:p>
        </w:tc>
        <w:tc>
          <w:tcPr>
            <w:tcW w:w="0" w:type="auto"/>
          </w:tcPr>
          <w:p w14:paraId="67E9CEE0" w14:textId="77777777" w:rsidR="00071FE0" w:rsidRDefault="00071FE0" w:rsidP="0070039A">
            <w:r>
              <w:t>les toilettes sont dans les salles D17</w:t>
            </w:r>
          </w:p>
        </w:tc>
        <w:tc>
          <w:tcPr>
            <w:tcW w:w="0" w:type="auto"/>
          </w:tcPr>
          <w:p w14:paraId="0FB2651C" w14:textId="77777777" w:rsidR="00071FE0" w:rsidRDefault="00071FE0" w:rsidP="0070039A">
            <w:r>
              <w:t>OK</w:t>
            </w:r>
          </w:p>
          <w:p w14:paraId="49DD8EB4" w14:textId="77777777" w:rsidR="00071FE0" w:rsidRDefault="00071FE0" w:rsidP="0070039A">
            <w:r>
              <w:t>30 Apr</w:t>
            </w:r>
          </w:p>
        </w:tc>
      </w:tr>
      <w:tr w:rsidR="00071FE0" w14:paraId="0286EDF5" w14:textId="77777777" w:rsidTr="0070039A">
        <w:tc>
          <w:tcPr>
            <w:tcW w:w="0" w:type="auto"/>
          </w:tcPr>
          <w:p w14:paraId="67BA8ACC" w14:textId="77777777" w:rsidR="00071FE0" w:rsidRDefault="00071FE0" w:rsidP="0070039A">
            <w:r>
              <w:t>nombre</w:t>
            </w:r>
          </w:p>
        </w:tc>
        <w:tc>
          <w:tcPr>
            <w:tcW w:w="0" w:type="auto"/>
          </w:tcPr>
          <w:p w14:paraId="7A6BA759" w14:textId="77777777" w:rsidR="00071FE0" w:rsidRDefault="00071FE0" w:rsidP="0070039A">
            <w:r>
              <w:t>il y a 3 cabines de toilettes par salles</w:t>
            </w:r>
          </w:p>
        </w:tc>
        <w:tc>
          <w:tcPr>
            <w:tcW w:w="0" w:type="auto"/>
          </w:tcPr>
          <w:p w14:paraId="0EFFE91C" w14:textId="77777777" w:rsidR="00071FE0" w:rsidRDefault="00071FE0" w:rsidP="0070039A">
            <w:r>
              <w:t>OK</w:t>
            </w:r>
          </w:p>
          <w:p w14:paraId="0A9EA0AE" w14:textId="77777777" w:rsidR="00071FE0" w:rsidRDefault="00071FE0" w:rsidP="0070039A">
            <w:r>
              <w:t>30 Apr</w:t>
            </w:r>
          </w:p>
        </w:tc>
      </w:tr>
      <w:tr w:rsidR="00071FE0" w14:paraId="6E791C4C" w14:textId="77777777" w:rsidTr="0070039A">
        <w:tc>
          <w:tcPr>
            <w:tcW w:w="0" w:type="auto"/>
          </w:tcPr>
          <w:p w14:paraId="0D639311" w14:textId="77777777" w:rsidR="00071FE0" w:rsidRDefault="00071FE0" w:rsidP="0070039A">
            <w:r>
              <w:t>cabines</w:t>
            </w:r>
          </w:p>
        </w:tc>
        <w:tc>
          <w:tcPr>
            <w:tcW w:w="0" w:type="auto"/>
          </w:tcPr>
          <w:p w14:paraId="400DBC75" w14:textId="77777777" w:rsidR="00071FE0" w:rsidRDefault="00071FE0" w:rsidP="0070039A">
            <w:r>
              <w:t>dans chaque cabine il y a du papier toilette ensuite il y a aussi une brosse a toilette. a coté du lavabo il y a du savon.</w:t>
            </w:r>
          </w:p>
        </w:tc>
        <w:tc>
          <w:tcPr>
            <w:tcW w:w="0" w:type="auto"/>
          </w:tcPr>
          <w:p w14:paraId="6A03B7B5" w14:textId="77777777" w:rsidR="00071FE0" w:rsidRDefault="00071FE0" w:rsidP="0070039A">
            <w:r>
              <w:t>OK</w:t>
            </w:r>
          </w:p>
          <w:p w14:paraId="2BAB877A" w14:textId="77777777" w:rsidR="00071FE0" w:rsidRDefault="00071FE0" w:rsidP="0070039A">
            <w:r>
              <w:t>30 Apr</w:t>
            </w:r>
          </w:p>
        </w:tc>
      </w:tr>
      <w:tr w:rsidR="00071FE0" w14:paraId="1CFE6238" w14:textId="77777777" w:rsidTr="0070039A">
        <w:tc>
          <w:tcPr>
            <w:tcW w:w="0" w:type="auto"/>
          </w:tcPr>
          <w:p w14:paraId="373F8CAA" w14:textId="77777777" w:rsidR="00071FE0" w:rsidRDefault="00071FE0" w:rsidP="0070039A">
            <w:r>
              <w:t>emplacement</w:t>
            </w:r>
          </w:p>
        </w:tc>
        <w:tc>
          <w:tcPr>
            <w:tcW w:w="0" w:type="auto"/>
          </w:tcPr>
          <w:p w14:paraId="1C0435BE" w14:textId="77777777" w:rsidR="00071FE0" w:rsidRDefault="00071FE0" w:rsidP="0070039A">
            <w:r>
              <w:t>les cabines de toilettes sont a gauche de la porte</w:t>
            </w:r>
          </w:p>
        </w:tc>
        <w:tc>
          <w:tcPr>
            <w:tcW w:w="0" w:type="auto"/>
          </w:tcPr>
          <w:p w14:paraId="688E87A6" w14:textId="77777777" w:rsidR="00071FE0" w:rsidRDefault="00071FE0" w:rsidP="0070039A">
            <w:r>
              <w:t>OK</w:t>
            </w:r>
          </w:p>
          <w:p w14:paraId="3EF6CC0A" w14:textId="77777777" w:rsidR="00071FE0" w:rsidRDefault="00071FE0" w:rsidP="0070039A">
            <w:r>
              <w:t>30 Apr</w:t>
            </w:r>
          </w:p>
        </w:tc>
      </w:tr>
      <w:tr w:rsidR="00071FE0" w14:paraId="75C86711" w14:textId="77777777" w:rsidTr="0070039A">
        <w:tc>
          <w:tcPr>
            <w:tcW w:w="0" w:type="auto"/>
          </w:tcPr>
          <w:p w14:paraId="660AB5DD" w14:textId="77777777" w:rsidR="00071FE0" w:rsidRDefault="00071FE0" w:rsidP="0070039A">
            <w:r>
              <w:lastRenderedPageBreak/>
              <w:t>entrée</w:t>
            </w:r>
          </w:p>
        </w:tc>
        <w:tc>
          <w:tcPr>
            <w:tcW w:w="0" w:type="auto"/>
          </w:tcPr>
          <w:p w14:paraId="43EFCFFA" w14:textId="77777777" w:rsidR="00071FE0" w:rsidRDefault="00071FE0" w:rsidP="0070039A">
            <w:r>
              <w:t>un panneau sur la porte d'entrée dit que seul les femmes sont autorisées a entrer</w:t>
            </w:r>
          </w:p>
        </w:tc>
        <w:tc>
          <w:tcPr>
            <w:tcW w:w="0" w:type="auto"/>
          </w:tcPr>
          <w:p w14:paraId="620A8ADA" w14:textId="77777777" w:rsidR="00071FE0" w:rsidRDefault="00071FE0" w:rsidP="0070039A">
            <w:r>
              <w:t>OK</w:t>
            </w:r>
          </w:p>
          <w:p w14:paraId="497DAFA7" w14:textId="77777777" w:rsidR="00071FE0" w:rsidRDefault="00071FE0" w:rsidP="0070039A">
            <w:r>
              <w:t>30 Apr</w:t>
            </w:r>
          </w:p>
        </w:tc>
      </w:tr>
    </w:tbl>
    <w:p w14:paraId="2426E95E" w14:textId="77777777" w:rsidR="00071FE0" w:rsidRDefault="00071FE0" w:rsidP="00071FE0">
      <w:pPr>
        <w:pStyle w:val="Titre4"/>
      </w:pPr>
      <w:r>
        <w:t>Vestiaire 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1"/>
        <w:gridCol w:w="7071"/>
        <w:gridCol w:w="528"/>
      </w:tblGrid>
      <w:tr w:rsidR="00071FE0" w14:paraId="5555564D" w14:textId="77777777" w:rsidTr="0070039A">
        <w:tc>
          <w:tcPr>
            <w:tcW w:w="0" w:type="auto"/>
          </w:tcPr>
          <w:p w14:paraId="03D38E19" w14:textId="77777777" w:rsidR="00071FE0" w:rsidRDefault="00071FE0" w:rsidP="0070039A">
            <w:r>
              <w:t>douche</w:t>
            </w:r>
          </w:p>
        </w:tc>
        <w:tc>
          <w:tcPr>
            <w:tcW w:w="0" w:type="auto"/>
          </w:tcPr>
          <w:p w14:paraId="65FF0B7A" w14:textId="77777777" w:rsidR="00071FE0" w:rsidRDefault="00071FE0" w:rsidP="0070039A">
            <w:r>
              <w:t>Sur le mur de gauche 4 douches espacé d'1 m</w:t>
            </w:r>
          </w:p>
        </w:tc>
        <w:tc>
          <w:tcPr>
            <w:tcW w:w="0" w:type="auto"/>
          </w:tcPr>
          <w:p w14:paraId="04684295" w14:textId="77777777" w:rsidR="00071FE0" w:rsidRDefault="00071FE0" w:rsidP="0070039A">
            <w:r>
              <w:t>OK</w:t>
            </w:r>
          </w:p>
          <w:p w14:paraId="2ECEF9E3" w14:textId="77777777" w:rsidR="00071FE0" w:rsidRDefault="00071FE0" w:rsidP="0070039A">
            <w:r>
              <w:t>30 Apr</w:t>
            </w:r>
          </w:p>
        </w:tc>
      </w:tr>
      <w:tr w:rsidR="00071FE0" w14:paraId="4385D08C" w14:textId="77777777" w:rsidTr="0070039A">
        <w:tc>
          <w:tcPr>
            <w:tcW w:w="0" w:type="auto"/>
          </w:tcPr>
          <w:p w14:paraId="45DCA3D6" w14:textId="77777777" w:rsidR="00071FE0" w:rsidRDefault="00071FE0" w:rsidP="0070039A">
            <w:r>
              <w:t>banc</w:t>
            </w:r>
          </w:p>
        </w:tc>
        <w:tc>
          <w:tcPr>
            <w:tcW w:w="0" w:type="auto"/>
          </w:tcPr>
          <w:p w14:paraId="3C8616BE" w14:textId="77777777" w:rsidR="00071FE0" w:rsidRDefault="00071FE0" w:rsidP="0070039A">
            <w:r>
              <w:t>Sur le mur de droite 3 banc de 1m50 l'un a coter de l'autre</w:t>
            </w:r>
          </w:p>
        </w:tc>
        <w:tc>
          <w:tcPr>
            <w:tcW w:w="0" w:type="auto"/>
          </w:tcPr>
          <w:p w14:paraId="7F23543B" w14:textId="77777777" w:rsidR="00071FE0" w:rsidRDefault="00071FE0" w:rsidP="0070039A">
            <w:r>
              <w:t>OK</w:t>
            </w:r>
          </w:p>
          <w:p w14:paraId="09635A24" w14:textId="77777777" w:rsidR="00071FE0" w:rsidRDefault="00071FE0" w:rsidP="0070039A">
            <w:r>
              <w:t>30 Apr</w:t>
            </w:r>
          </w:p>
        </w:tc>
      </w:tr>
      <w:tr w:rsidR="00071FE0" w14:paraId="69BAF4BD" w14:textId="77777777" w:rsidTr="0070039A">
        <w:tc>
          <w:tcPr>
            <w:tcW w:w="0" w:type="auto"/>
          </w:tcPr>
          <w:p w14:paraId="7F9E70E8" w14:textId="77777777" w:rsidR="00071FE0" w:rsidRDefault="00071FE0" w:rsidP="0070039A">
            <w:r>
              <w:t>Mur douche / Banc</w:t>
            </w:r>
          </w:p>
        </w:tc>
        <w:tc>
          <w:tcPr>
            <w:tcW w:w="0" w:type="auto"/>
          </w:tcPr>
          <w:p w14:paraId="7C5E839E" w14:textId="77777777" w:rsidR="00071FE0" w:rsidRDefault="00071FE0" w:rsidP="0070039A">
            <w:r>
              <w:t>Un mur entre les douches et les banc</w:t>
            </w:r>
          </w:p>
        </w:tc>
        <w:tc>
          <w:tcPr>
            <w:tcW w:w="0" w:type="auto"/>
          </w:tcPr>
          <w:p w14:paraId="50EC30AB" w14:textId="77777777" w:rsidR="00071FE0" w:rsidRDefault="00071FE0" w:rsidP="0070039A">
            <w:r>
              <w:t>OK</w:t>
            </w:r>
          </w:p>
          <w:p w14:paraId="1013FC19" w14:textId="77777777" w:rsidR="00071FE0" w:rsidRDefault="00071FE0" w:rsidP="0070039A">
            <w:r>
              <w:t>30 Apr</w:t>
            </w:r>
          </w:p>
        </w:tc>
      </w:tr>
      <w:tr w:rsidR="00071FE0" w14:paraId="5A4866A5" w14:textId="77777777" w:rsidTr="0070039A">
        <w:tc>
          <w:tcPr>
            <w:tcW w:w="0" w:type="auto"/>
          </w:tcPr>
          <w:p w14:paraId="444BF690" w14:textId="77777777" w:rsidR="00071FE0" w:rsidRDefault="00071FE0" w:rsidP="0070039A">
            <w:r>
              <w:t>Casier</w:t>
            </w:r>
          </w:p>
        </w:tc>
        <w:tc>
          <w:tcPr>
            <w:tcW w:w="0" w:type="auto"/>
          </w:tcPr>
          <w:p w14:paraId="313ECE7A" w14:textId="77777777" w:rsidR="00071FE0" w:rsidRDefault="00071FE0" w:rsidP="0070039A">
            <w:r>
              <w:t>10 casier de 1m de haut et 50cm de large et de profondeur contre le mur coter banc entre les douches et les banc</w:t>
            </w:r>
          </w:p>
        </w:tc>
        <w:tc>
          <w:tcPr>
            <w:tcW w:w="0" w:type="auto"/>
          </w:tcPr>
          <w:p w14:paraId="5183E1D4" w14:textId="77777777" w:rsidR="00071FE0" w:rsidRDefault="00071FE0" w:rsidP="0070039A">
            <w:r>
              <w:t>OK</w:t>
            </w:r>
          </w:p>
          <w:p w14:paraId="4B7B751B" w14:textId="77777777" w:rsidR="00071FE0" w:rsidRDefault="00071FE0" w:rsidP="0070039A">
            <w:r>
              <w:t>30 Apr</w:t>
            </w:r>
          </w:p>
        </w:tc>
      </w:tr>
      <w:tr w:rsidR="00071FE0" w14:paraId="0898F311" w14:textId="77777777" w:rsidTr="0070039A">
        <w:tc>
          <w:tcPr>
            <w:tcW w:w="0" w:type="auto"/>
          </w:tcPr>
          <w:p w14:paraId="2696BFFA" w14:textId="77777777" w:rsidR="00071FE0" w:rsidRDefault="00071FE0" w:rsidP="0070039A">
            <w:r>
              <w:t>Porte entrée / sortie</w:t>
            </w:r>
          </w:p>
        </w:tc>
        <w:tc>
          <w:tcPr>
            <w:tcW w:w="0" w:type="auto"/>
          </w:tcPr>
          <w:p w14:paraId="004FB337" w14:textId="77777777" w:rsidR="00071FE0" w:rsidRDefault="00071FE0" w:rsidP="0070039A">
            <w:r>
              <w:t>Une porte d'entrée / sortie a droite sur le mur qui donne sur le couloir</w:t>
            </w:r>
          </w:p>
        </w:tc>
        <w:tc>
          <w:tcPr>
            <w:tcW w:w="0" w:type="auto"/>
          </w:tcPr>
          <w:p w14:paraId="0C9AECD9" w14:textId="77777777" w:rsidR="00071FE0" w:rsidRDefault="00071FE0" w:rsidP="0070039A">
            <w:r>
              <w:t>OK</w:t>
            </w:r>
          </w:p>
          <w:p w14:paraId="2E7CE639" w14:textId="77777777" w:rsidR="00071FE0" w:rsidRDefault="00071FE0" w:rsidP="0070039A">
            <w:r>
              <w:t>30 Apr</w:t>
            </w:r>
          </w:p>
        </w:tc>
      </w:tr>
      <w:tr w:rsidR="00071FE0" w14:paraId="6438165A" w14:textId="77777777" w:rsidTr="0070039A">
        <w:tc>
          <w:tcPr>
            <w:tcW w:w="0" w:type="auto"/>
          </w:tcPr>
          <w:p w14:paraId="6EB179A6" w14:textId="77777777" w:rsidR="00071FE0" w:rsidRDefault="00071FE0" w:rsidP="0070039A">
            <w:r>
              <w:t>Porte accès piscine</w:t>
            </w:r>
          </w:p>
        </w:tc>
        <w:tc>
          <w:tcPr>
            <w:tcW w:w="0" w:type="auto"/>
          </w:tcPr>
          <w:p w14:paraId="2994CCC8" w14:textId="77777777" w:rsidR="00071FE0" w:rsidRDefault="00071FE0" w:rsidP="0070039A">
            <w:r>
              <w:t>une porte dans le coin sur le mur de droite qui donnes l'accès a la piscine</w:t>
            </w:r>
          </w:p>
        </w:tc>
        <w:tc>
          <w:tcPr>
            <w:tcW w:w="0" w:type="auto"/>
          </w:tcPr>
          <w:p w14:paraId="4C80CD14" w14:textId="77777777" w:rsidR="00071FE0" w:rsidRDefault="00071FE0" w:rsidP="0070039A">
            <w:r>
              <w:t>OK</w:t>
            </w:r>
          </w:p>
          <w:p w14:paraId="0448497E" w14:textId="77777777" w:rsidR="00071FE0" w:rsidRDefault="00071FE0" w:rsidP="0070039A">
            <w:r>
              <w:t>30 Apr</w:t>
            </w:r>
          </w:p>
        </w:tc>
      </w:tr>
      <w:tr w:rsidR="00071FE0" w14:paraId="3B4DAB1F" w14:textId="77777777" w:rsidTr="0070039A">
        <w:tc>
          <w:tcPr>
            <w:tcW w:w="0" w:type="auto"/>
          </w:tcPr>
          <w:p w14:paraId="56BE61A5" w14:textId="77777777" w:rsidR="00071FE0" w:rsidRDefault="00071FE0" w:rsidP="0070039A">
            <w:r>
              <w:t>Lumière</w:t>
            </w:r>
          </w:p>
        </w:tc>
        <w:tc>
          <w:tcPr>
            <w:tcW w:w="0" w:type="auto"/>
          </w:tcPr>
          <w:p w14:paraId="60B4E6CF" w14:textId="77777777" w:rsidR="00071FE0" w:rsidRDefault="00071FE0" w:rsidP="0070039A">
            <w:r>
              <w:t>3 spot au plafond espacé de 2m coter banc</w:t>
            </w:r>
          </w:p>
        </w:tc>
        <w:tc>
          <w:tcPr>
            <w:tcW w:w="0" w:type="auto"/>
          </w:tcPr>
          <w:p w14:paraId="1707744F" w14:textId="77777777" w:rsidR="00071FE0" w:rsidRDefault="00071FE0" w:rsidP="0070039A">
            <w:r>
              <w:t>OK</w:t>
            </w:r>
          </w:p>
          <w:p w14:paraId="1405BDC3" w14:textId="77777777" w:rsidR="00071FE0" w:rsidRDefault="00071FE0" w:rsidP="0070039A">
            <w:r>
              <w:t>30 Apr</w:t>
            </w:r>
          </w:p>
        </w:tc>
      </w:tr>
      <w:tr w:rsidR="00071FE0" w14:paraId="1822BAC5" w14:textId="77777777" w:rsidTr="0070039A">
        <w:tc>
          <w:tcPr>
            <w:tcW w:w="0" w:type="auto"/>
          </w:tcPr>
          <w:p w14:paraId="2DAA9077" w14:textId="77777777" w:rsidR="00071FE0" w:rsidRDefault="00071FE0" w:rsidP="0070039A">
            <w:r>
              <w:t>Salle</w:t>
            </w:r>
          </w:p>
        </w:tc>
        <w:tc>
          <w:tcPr>
            <w:tcW w:w="0" w:type="auto"/>
          </w:tcPr>
          <w:p w14:paraId="0374F4A9" w14:textId="77777777" w:rsidR="00071FE0" w:rsidRDefault="00071FE0" w:rsidP="0070039A">
            <w:r>
              <w:t>Les vestiaires se trouve en D05</w:t>
            </w:r>
          </w:p>
        </w:tc>
        <w:tc>
          <w:tcPr>
            <w:tcW w:w="0" w:type="auto"/>
          </w:tcPr>
          <w:p w14:paraId="38DA9930" w14:textId="77777777" w:rsidR="00071FE0" w:rsidRDefault="00071FE0" w:rsidP="0070039A">
            <w:r>
              <w:t>OK</w:t>
            </w:r>
          </w:p>
          <w:p w14:paraId="35339D35" w14:textId="77777777" w:rsidR="00071FE0" w:rsidRDefault="00071FE0" w:rsidP="0070039A">
            <w:r>
              <w:t>30 Apr</w:t>
            </w:r>
          </w:p>
        </w:tc>
      </w:tr>
    </w:tbl>
    <w:p w14:paraId="0763DA1B" w14:textId="77777777" w:rsidR="00071FE0" w:rsidRDefault="00071FE0" w:rsidP="00071FE0">
      <w:pPr>
        <w:pStyle w:val="Titre3"/>
      </w:pPr>
      <w:r>
        <w:t>Sprint 3</w:t>
      </w:r>
    </w:p>
    <w:p w14:paraId="1CB2FCAD" w14:textId="77777777" w:rsidR="00071FE0" w:rsidRDefault="00071FE0" w:rsidP="00071FE0">
      <w:pPr>
        <w:pStyle w:val="Titre4"/>
      </w:pPr>
      <w:r>
        <w:t>Salle casiers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2"/>
        <w:gridCol w:w="6723"/>
        <w:gridCol w:w="575"/>
      </w:tblGrid>
      <w:tr w:rsidR="00071FE0" w14:paraId="5D8CAB70" w14:textId="77777777" w:rsidTr="0070039A">
        <w:tc>
          <w:tcPr>
            <w:tcW w:w="0" w:type="auto"/>
          </w:tcPr>
          <w:p w14:paraId="19943B89" w14:textId="77777777" w:rsidR="00071FE0" w:rsidRDefault="00071FE0" w:rsidP="0070039A">
            <w:r>
              <w:t>Disposition casier</w:t>
            </w:r>
          </w:p>
        </w:tc>
        <w:tc>
          <w:tcPr>
            <w:tcW w:w="0" w:type="auto"/>
          </w:tcPr>
          <w:p w14:paraId="66BCC392" w14:textId="77777777" w:rsidR="00071FE0" w:rsidRDefault="00071FE0" w:rsidP="0070039A">
            <w:r>
              <w:t>Des casier sont disposer tout autour de la salle avec une hauteur de 3 casier</w:t>
            </w:r>
          </w:p>
        </w:tc>
        <w:tc>
          <w:tcPr>
            <w:tcW w:w="0" w:type="auto"/>
          </w:tcPr>
          <w:p w14:paraId="72A798D8" w14:textId="77777777" w:rsidR="00071FE0" w:rsidRDefault="00071FE0" w:rsidP="0070039A">
            <w:r>
              <w:t>OK</w:t>
            </w:r>
          </w:p>
          <w:p w14:paraId="229F8A63" w14:textId="77777777" w:rsidR="00071FE0" w:rsidRDefault="00071FE0" w:rsidP="0070039A">
            <w:r>
              <w:t>7 May</w:t>
            </w:r>
          </w:p>
        </w:tc>
      </w:tr>
      <w:tr w:rsidR="00071FE0" w14:paraId="6C921282" w14:textId="77777777" w:rsidTr="0070039A">
        <w:tc>
          <w:tcPr>
            <w:tcW w:w="0" w:type="auto"/>
          </w:tcPr>
          <w:p w14:paraId="7899DFB8" w14:textId="77777777" w:rsidR="00071FE0" w:rsidRDefault="00071FE0" w:rsidP="0070039A">
            <w:r>
              <w:t>Emplacement salle</w:t>
            </w:r>
          </w:p>
        </w:tc>
        <w:tc>
          <w:tcPr>
            <w:tcW w:w="0" w:type="auto"/>
          </w:tcPr>
          <w:p w14:paraId="42289599" w14:textId="77777777" w:rsidR="00071FE0" w:rsidRDefault="00071FE0" w:rsidP="0070039A">
            <w:r>
              <w:t>La salle se trouve en D02</w:t>
            </w:r>
          </w:p>
        </w:tc>
        <w:tc>
          <w:tcPr>
            <w:tcW w:w="0" w:type="auto"/>
          </w:tcPr>
          <w:p w14:paraId="29FFDCE2" w14:textId="77777777" w:rsidR="00071FE0" w:rsidRDefault="00071FE0" w:rsidP="0070039A">
            <w:r>
              <w:t>OK</w:t>
            </w:r>
          </w:p>
          <w:p w14:paraId="57C99CD2" w14:textId="77777777" w:rsidR="00071FE0" w:rsidRDefault="00071FE0" w:rsidP="0070039A">
            <w:r>
              <w:t>7 May</w:t>
            </w:r>
          </w:p>
        </w:tc>
      </w:tr>
      <w:tr w:rsidR="00071FE0" w14:paraId="25D22C84" w14:textId="77777777" w:rsidTr="0070039A">
        <w:tc>
          <w:tcPr>
            <w:tcW w:w="0" w:type="auto"/>
          </w:tcPr>
          <w:p w14:paraId="3ADCE67C" w14:textId="77777777" w:rsidR="00071FE0" w:rsidRDefault="00071FE0" w:rsidP="0070039A">
            <w:r>
              <w:t>Casier</w:t>
            </w:r>
          </w:p>
        </w:tc>
        <w:tc>
          <w:tcPr>
            <w:tcW w:w="0" w:type="auto"/>
          </w:tcPr>
          <w:p w14:paraId="4782F432" w14:textId="77777777" w:rsidR="00071FE0" w:rsidRDefault="00071FE0" w:rsidP="0070039A">
            <w:r>
              <w:t>Les casier sont superposé par 3 et situer sur tout le tour de la salle sauf le mur de l'entrée</w:t>
            </w:r>
          </w:p>
        </w:tc>
        <w:tc>
          <w:tcPr>
            <w:tcW w:w="0" w:type="auto"/>
          </w:tcPr>
          <w:p w14:paraId="05DEF124" w14:textId="77777777" w:rsidR="00071FE0" w:rsidRDefault="00071FE0" w:rsidP="0070039A">
            <w:r>
              <w:t>OK</w:t>
            </w:r>
          </w:p>
          <w:p w14:paraId="54D5B6C9" w14:textId="77777777" w:rsidR="00071FE0" w:rsidRDefault="00071FE0" w:rsidP="0070039A">
            <w:r>
              <w:t>7 May</w:t>
            </w:r>
          </w:p>
        </w:tc>
      </w:tr>
      <w:tr w:rsidR="00071FE0" w14:paraId="4AA11682" w14:textId="77777777" w:rsidTr="0070039A">
        <w:tc>
          <w:tcPr>
            <w:tcW w:w="0" w:type="auto"/>
          </w:tcPr>
          <w:p w14:paraId="0B028239" w14:textId="77777777" w:rsidR="00071FE0" w:rsidRDefault="00071FE0" w:rsidP="0070039A">
            <w:r>
              <w:t>Porte d'entrée</w:t>
            </w:r>
          </w:p>
        </w:tc>
        <w:tc>
          <w:tcPr>
            <w:tcW w:w="0" w:type="auto"/>
          </w:tcPr>
          <w:p w14:paraId="7A4A7602" w14:textId="77777777" w:rsidR="00071FE0" w:rsidRDefault="00071FE0" w:rsidP="0070039A">
            <w:r>
              <w:t>Une porte d'entrée est située au milieu du mur</w:t>
            </w:r>
          </w:p>
        </w:tc>
        <w:tc>
          <w:tcPr>
            <w:tcW w:w="0" w:type="auto"/>
          </w:tcPr>
          <w:p w14:paraId="159E1880" w14:textId="77777777" w:rsidR="00071FE0" w:rsidRDefault="00071FE0" w:rsidP="0070039A">
            <w:r>
              <w:t>OK</w:t>
            </w:r>
          </w:p>
          <w:p w14:paraId="6D1E9E05" w14:textId="77777777" w:rsidR="00071FE0" w:rsidRDefault="00071FE0" w:rsidP="0070039A">
            <w:r>
              <w:t>7 May</w:t>
            </w:r>
          </w:p>
        </w:tc>
      </w:tr>
      <w:tr w:rsidR="00071FE0" w14:paraId="5E2DBA00" w14:textId="77777777" w:rsidTr="0070039A">
        <w:tc>
          <w:tcPr>
            <w:tcW w:w="0" w:type="auto"/>
          </w:tcPr>
          <w:p w14:paraId="20E95A43" w14:textId="77777777" w:rsidR="00071FE0" w:rsidRDefault="00071FE0" w:rsidP="0070039A">
            <w:r>
              <w:t>Spot lumière</w:t>
            </w:r>
          </w:p>
        </w:tc>
        <w:tc>
          <w:tcPr>
            <w:tcW w:w="0" w:type="auto"/>
          </w:tcPr>
          <w:p w14:paraId="3338786F" w14:textId="77777777" w:rsidR="00071FE0" w:rsidRDefault="00071FE0" w:rsidP="0070039A">
            <w:r>
              <w:t>Un spot en bande de 4m au milieu du plafond</w:t>
            </w:r>
          </w:p>
        </w:tc>
        <w:tc>
          <w:tcPr>
            <w:tcW w:w="0" w:type="auto"/>
          </w:tcPr>
          <w:p w14:paraId="187107BA" w14:textId="77777777" w:rsidR="00071FE0" w:rsidRDefault="00071FE0" w:rsidP="0070039A">
            <w:r>
              <w:t>OK</w:t>
            </w:r>
          </w:p>
          <w:p w14:paraId="43423666" w14:textId="77777777" w:rsidR="00071FE0" w:rsidRDefault="00071FE0" w:rsidP="0070039A">
            <w:r>
              <w:t>7 May</w:t>
            </w:r>
          </w:p>
        </w:tc>
      </w:tr>
    </w:tbl>
    <w:p w14:paraId="1B456EC4" w14:textId="77777777" w:rsidR="00071FE0" w:rsidRDefault="00071FE0" w:rsidP="00071FE0">
      <w:pPr>
        <w:pStyle w:val="Titre4"/>
      </w:pPr>
      <w:r>
        <w:t>Panneau solaire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6"/>
        <w:gridCol w:w="5365"/>
        <w:gridCol w:w="614"/>
      </w:tblGrid>
      <w:tr w:rsidR="00071FE0" w14:paraId="028BC046" w14:textId="77777777" w:rsidTr="0070039A">
        <w:tc>
          <w:tcPr>
            <w:tcW w:w="0" w:type="auto"/>
          </w:tcPr>
          <w:p w14:paraId="51B703BC" w14:textId="77777777" w:rsidR="00071FE0" w:rsidRDefault="00071FE0" w:rsidP="0070039A">
            <w:r>
              <w:t>Emplacement panneau solaire</w:t>
            </w:r>
          </w:p>
        </w:tc>
        <w:tc>
          <w:tcPr>
            <w:tcW w:w="0" w:type="auto"/>
          </w:tcPr>
          <w:p w14:paraId="7517156A" w14:textId="77777777" w:rsidR="00071FE0" w:rsidRDefault="00071FE0" w:rsidP="0070039A">
            <w:r>
              <w:t>Les panneaux solaire se trouve sur les murs du batiment</w:t>
            </w:r>
          </w:p>
        </w:tc>
        <w:tc>
          <w:tcPr>
            <w:tcW w:w="0" w:type="auto"/>
          </w:tcPr>
          <w:p w14:paraId="119D86B6" w14:textId="77777777" w:rsidR="00071FE0" w:rsidRDefault="00071FE0" w:rsidP="0070039A">
            <w:r>
              <w:t>OK</w:t>
            </w:r>
          </w:p>
          <w:p w14:paraId="6345A9B0" w14:textId="77777777" w:rsidR="00071FE0" w:rsidRDefault="00071FE0" w:rsidP="0070039A">
            <w:r>
              <w:t>7 May</w:t>
            </w:r>
          </w:p>
        </w:tc>
      </w:tr>
      <w:tr w:rsidR="00071FE0" w14:paraId="5C79E6EC" w14:textId="77777777" w:rsidTr="0070039A">
        <w:tc>
          <w:tcPr>
            <w:tcW w:w="0" w:type="auto"/>
          </w:tcPr>
          <w:p w14:paraId="465BF028" w14:textId="77777777" w:rsidR="00071FE0" w:rsidRDefault="00071FE0" w:rsidP="0070039A">
            <w:r>
              <w:t>Couleurs</w:t>
            </w:r>
          </w:p>
        </w:tc>
        <w:tc>
          <w:tcPr>
            <w:tcW w:w="0" w:type="auto"/>
          </w:tcPr>
          <w:p w14:paraId="5019073F" w14:textId="77777777" w:rsidR="00071FE0" w:rsidRDefault="00071FE0" w:rsidP="0070039A">
            <w:r>
              <w:t>Les panneaux solaires seront bleu et blanc</w:t>
            </w:r>
          </w:p>
        </w:tc>
        <w:tc>
          <w:tcPr>
            <w:tcW w:w="0" w:type="auto"/>
          </w:tcPr>
          <w:p w14:paraId="6B37EF20" w14:textId="77777777" w:rsidR="00071FE0" w:rsidRDefault="00071FE0" w:rsidP="0070039A">
            <w:r>
              <w:t>OK</w:t>
            </w:r>
          </w:p>
          <w:p w14:paraId="5BDD8666" w14:textId="77777777" w:rsidR="00071FE0" w:rsidRDefault="00071FE0" w:rsidP="0070039A">
            <w:r>
              <w:t>7 May</w:t>
            </w:r>
          </w:p>
        </w:tc>
      </w:tr>
    </w:tbl>
    <w:p w14:paraId="4B9CCCD7" w14:textId="77777777" w:rsidR="00071FE0" w:rsidRDefault="00071FE0" w:rsidP="00071FE0">
      <w:pPr>
        <w:pStyle w:val="Titre4"/>
      </w:pPr>
      <w:r>
        <w:lastRenderedPageBreak/>
        <w:t>Bibliothèque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0"/>
        <w:gridCol w:w="7124"/>
        <w:gridCol w:w="516"/>
      </w:tblGrid>
      <w:tr w:rsidR="00071FE0" w14:paraId="0A404307" w14:textId="77777777" w:rsidTr="0070039A">
        <w:tc>
          <w:tcPr>
            <w:tcW w:w="0" w:type="auto"/>
          </w:tcPr>
          <w:p w14:paraId="596B3D87" w14:textId="77777777" w:rsidR="00071FE0" w:rsidRDefault="00071FE0" w:rsidP="0070039A">
            <w:r>
              <w:t>livre</w:t>
            </w:r>
          </w:p>
        </w:tc>
        <w:tc>
          <w:tcPr>
            <w:tcW w:w="0" w:type="auto"/>
          </w:tcPr>
          <w:p w14:paraId="022453B1" w14:textId="77777777" w:rsidR="00071FE0" w:rsidRDefault="00071FE0" w:rsidP="0070039A">
            <w:r>
              <w:t>il y a deux étagères de livres face a face au fond a droite de la pièce.</w:t>
            </w:r>
          </w:p>
        </w:tc>
        <w:tc>
          <w:tcPr>
            <w:tcW w:w="0" w:type="auto"/>
          </w:tcPr>
          <w:p w14:paraId="46AB5324" w14:textId="77777777" w:rsidR="00071FE0" w:rsidRDefault="00071FE0" w:rsidP="0070039A">
            <w:r>
              <w:t>OK</w:t>
            </w:r>
          </w:p>
          <w:p w14:paraId="35A15B81" w14:textId="77777777" w:rsidR="00071FE0" w:rsidRDefault="00071FE0" w:rsidP="0070039A">
            <w:r>
              <w:t>7 May</w:t>
            </w:r>
          </w:p>
        </w:tc>
      </w:tr>
      <w:tr w:rsidR="00071FE0" w14:paraId="40DCB2F3" w14:textId="77777777" w:rsidTr="0070039A">
        <w:tc>
          <w:tcPr>
            <w:tcW w:w="0" w:type="auto"/>
          </w:tcPr>
          <w:p w14:paraId="5E580AE1" w14:textId="77777777" w:rsidR="00071FE0" w:rsidRDefault="00071FE0" w:rsidP="0070039A">
            <w:r>
              <w:t>lieu des postes de travail</w:t>
            </w:r>
          </w:p>
        </w:tc>
        <w:tc>
          <w:tcPr>
            <w:tcW w:w="0" w:type="auto"/>
          </w:tcPr>
          <w:p w14:paraId="72A64170" w14:textId="77777777" w:rsidR="00071FE0" w:rsidRDefault="00071FE0" w:rsidP="0070039A">
            <w:r>
              <w:t>il y a un poste de travail derrière une des étagères.   il y a un poste de travail a gauche des étagère contre le mur. il y a trois poste de travail contre le mur de gauche.</w:t>
            </w:r>
          </w:p>
        </w:tc>
        <w:tc>
          <w:tcPr>
            <w:tcW w:w="0" w:type="auto"/>
          </w:tcPr>
          <w:p w14:paraId="6F294E82" w14:textId="77777777" w:rsidR="00071FE0" w:rsidRDefault="00071FE0" w:rsidP="0070039A">
            <w:r>
              <w:t>OK</w:t>
            </w:r>
          </w:p>
          <w:p w14:paraId="1EB5D5ED" w14:textId="77777777" w:rsidR="00071FE0" w:rsidRDefault="00071FE0" w:rsidP="0070039A">
            <w:r>
              <w:t>7 May</w:t>
            </w:r>
          </w:p>
        </w:tc>
      </w:tr>
      <w:tr w:rsidR="00071FE0" w14:paraId="6B7071EC" w14:textId="77777777" w:rsidTr="0070039A">
        <w:tc>
          <w:tcPr>
            <w:tcW w:w="0" w:type="auto"/>
          </w:tcPr>
          <w:p w14:paraId="6DC9E38D" w14:textId="77777777" w:rsidR="00071FE0" w:rsidRDefault="00071FE0" w:rsidP="0070039A">
            <w:r>
              <w:t>accueil</w:t>
            </w:r>
          </w:p>
        </w:tc>
        <w:tc>
          <w:tcPr>
            <w:tcW w:w="0" w:type="auto"/>
          </w:tcPr>
          <w:p w14:paraId="752B78CD" w14:textId="77777777" w:rsidR="00071FE0" w:rsidRDefault="00071FE0" w:rsidP="0070039A">
            <w:r>
              <w:t>il y a un bureau en angle juste a gauche de la porte d'entrée.</w:t>
            </w:r>
          </w:p>
        </w:tc>
        <w:tc>
          <w:tcPr>
            <w:tcW w:w="0" w:type="auto"/>
          </w:tcPr>
          <w:p w14:paraId="1FC655EC" w14:textId="77777777" w:rsidR="00071FE0" w:rsidRDefault="00071FE0" w:rsidP="0070039A">
            <w:r>
              <w:t>OK</w:t>
            </w:r>
          </w:p>
          <w:p w14:paraId="16DB058B" w14:textId="77777777" w:rsidR="00071FE0" w:rsidRDefault="00071FE0" w:rsidP="0070039A">
            <w:r>
              <w:t>7 May</w:t>
            </w:r>
          </w:p>
        </w:tc>
      </w:tr>
      <w:tr w:rsidR="00071FE0" w14:paraId="38448793" w14:textId="77777777" w:rsidTr="0070039A">
        <w:tc>
          <w:tcPr>
            <w:tcW w:w="0" w:type="auto"/>
          </w:tcPr>
          <w:p w14:paraId="53CF4F10" w14:textId="77777777" w:rsidR="00071FE0" w:rsidRDefault="00071FE0" w:rsidP="0070039A">
            <w:r>
              <w:t>poste de travail</w:t>
            </w:r>
          </w:p>
        </w:tc>
        <w:tc>
          <w:tcPr>
            <w:tcW w:w="0" w:type="auto"/>
          </w:tcPr>
          <w:p w14:paraId="5318FB0B" w14:textId="77777777" w:rsidR="00071FE0" w:rsidRDefault="00071FE0" w:rsidP="0070039A">
            <w:r>
              <w:t>il y a une chaise de bureau, un pc, un clavier, une souris, un écran et un bureau en bois pour chaque poste de travail.</w:t>
            </w:r>
          </w:p>
        </w:tc>
        <w:tc>
          <w:tcPr>
            <w:tcW w:w="0" w:type="auto"/>
          </w:tcPr>
          <w:p w14:paraId="0063B3DC" w14:textId="77777777" w:rsidR="00071FE0" w:rsidRDefault="00071FE0" w:rsidP="0070039A">
            <w:r>
              <w:t>OK</w:t>
            </w:r>
          </w:p>
          <w:p w14:paraId="0BF7B0C1" w14:textId="77777777" w:rsidR="00071FE0" w:rsidRDefault="00071FE0" w:rsidP="0070039A">
            <w:r>
              <w:t>7 May</w:t>
            </w:r>
          </w:p>
        </w:tc>
      </w:tr>
      <w:tr w:rsidR="00071FE0" w14:paraId="21BC9EA9" w14:textId="77777777" w:rsidTr="0070039A">
        <w:tc>
          <w:tcPr>
            <w:tcW w:w="0" w:type="auto"/>
          </w:tcPr>
          <w:p w14:paraId="3811E1BE" w14:textId="77777777" w:rsidR="00071FE0" w:rsidRDefault="00071FE0" w:rsidP="0070039A">
            <w:r>
              <w:t>mur</w:t>
            </w:r>
          </w:p>
        </w:tc>
        <w:tc>
          <w:tcPr>
            <w:tcW w:w="0" w:type="auto"/>
          </w:tcPr>
          <w:p w14:paraId="210E0E4B" w14:textId="77777777" w:rsidR="00071FE0" w:rsidRDefault="00071FE0" w:rsidP="0070039A">
            <w:r>
              <w:t>les murs sont en planches de bois.</w:t>
            </w:r>
          </w:p>
        </w:tc>
        <w:tc>
          <w:tcPr>
            <w:tcW w:w="0" w:type="auto"/>
          </w:tcPr>
          <w:p w14:paraId="334705AD" w14:textId="77777777" w:rsidR="00071FE0" w:rsidRDefault="00071FE0" w:rsidP="0070039A">
            <w:r>
              <w:t>OK</w:t>
            </w:r>
          </w:p>
          <w:p w14:paraId="46B17AB0" w14:textId="77777777" w:rsidR="00071FE0" w:rsidRDefault="00071FE0" w:rsidP="0070039A">
            <w:r>
              <w:t>7 May</w:t>
            </w:r>
          </w:p>
        </w:tc>
      </w:tr>
      <w:tr w:rsidR="00071FE0" w14:paraId="5C7B5CA8" w14:textId="77777777" w:rsidTr="0070039A">
        <w:tc>
          <w:tcPr>
            <w:tcW w:w="0" w:type="auto"/>
          </w:tcPr>
          <w:p w14:paraId="5C1F8260" w14:textId="77777777" w:rsidR="00071FE0" w:rsidRDefault="00071FE0" w:rsidP="0070039A">
            <w:r>
              <w:t>le sol</w:t>
            </w:r>
          </w:p>
        </w:tc>
        <w:tc>
          <w:tcPr>
            <w:tcW w:w="0" w:type="auto"/>
          </w:tcPr>
          <w:p w14:paraId="3FD97391" w14:textId="77777777" w:rsidR="00071FE0" w:rsidRDefault="00071FE0" w:rsidP="0070039A">
            <w:r>
              <w:t>le sol est fait de parquet de bois</w:t>
            </w:r>
          </w:p>
        </w:tc>
        <w:tc>
          <w:tcPr>
            <w:tcW w:w="0" w:type="auto"/>
          </w:tcPr>
          <w:p w14:paraId="14336196" w14:textId="77777777" w:rsidR="00071FE0" w:rsidRDefault="00071FE0" w:rsidP="0070039A">
            <w:r>
              <w:t>OK</w:t>
            </w:r>
          </w:p>
          <w:p w14:paraId="12337E27" w14:textId="77777777" w:rsidR="00071FE0" w:rsidRDefault="00071FE0" w:rsidP="0070039A">
            <w:r>
              <w:t>7 May</w:t>
            </w:r>
          </w:p>
        </w:tc>
      </w:tr>
    </w:tbl>
    <w:p w14:paraId="039E859B" w14:textId="77777777" w:rsidR="00071FE0" w:rsidRDefault="00071FE0" w:rsidP="00071FE0">
      <w:pPr>
        <w:pStyle w:val="Titre4"/>
      </w:pPr>
      <w:r>
        <w:t>Couloirs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1"/>
        <w:gridCol w:w="7804"/>
        <w:gridCol w:w="525"/>
      </w:tblGrid>
      <w:tr w:rsidR="00071FE0" w14:paraId="681DD1F4" w14:textId="77777777" w:rsidTr="0070039A">
        <w:tc>
          <w:tcPr>
            <w:tcW w:w="0" w:type="auto"/>
          </w:tcPr>
          <w:p w14:paraId="73784659" w14:textId="77777777" w:rsidR="00071FE0" w:rsidRDefault="00071FE0" w:rsidP="0070039A">
            <w:r>
              <w:t>sol</w:t>
            </w:r>
          </w:p>
        </w:tc>
        <w:tc>
          <w:tcPr>
            <w:tcW w:w="0" w:type="auto"/>
          </w:tcPr>
          <w:p w14:paraId="682FC9A1" w14:textId="77777777" w:rsidR="00071FE0" w:rsidRDefault="00071FE0" w:rsidP="0070039A">
            <w:r>
              <w:t>le sol est de couleur bleu</w:t>
            </w:r>
          </w:p>
        </w:tc>
        <w:tc>
          <w:tcPr>
            <w:tcW w:w="0" w:type="auto"/>
          </w:tcPr>
          <w:p w14:paraId="0C5704BA" w14:textId="77777777" w:rsidR="00071FE0" w:rsidRDefault="00071FE0" w:rsidP="0070039A">
            <w:r>
              <w:t>OK</w:t>
            </w:r>
          </w:p>
          <w:p w14:paraId="015D01E1" w14:textId="77777777" w:rsidR="00071FE0" w:rsidRDefault="00071FE0" w:rsidP="0070039A">
            <w:r>
              <w:t>7 May</w:t>
            </w:r>
          </w:p>
        </w:tc>
      </w:tr>
      <w:tr w:rsidR="00071FE0" w14:paraId="68E29CEE" w14:textId="77777777" w:rsidTr="0070039A">
        <w:tc>
          <w:tcPr>
            <w:tcW w:w="0" w:type="auto"/>
          </w:tcPr>
          <w:p w14:paraId="5B0C66D7" w14:textId="77777777" w:rsidR="00071FE0" w:rsidRDefault="00071FE0" w:rsidP="0070039A">
            <w:r>
              <w:t>tables</w:t>
            </w:r>
          </w:p>
        </w:tc>
        <w:tc>
          <w:tcPr>
            <w:tcW w:w="0" w:type="auto"/>
          </w:tcPr>
          <w:p w14:paraId="05D22C50" w14:textId="77777777" w:rsidR="00071FE0" w:rsidRDefault="00071FE0" w:rsidP="0070039A">
            <w:r>
              <w:t>il y a une table a chaque extrémités de chaque couloirs. a chaque table il y a 4 chaises.</w:t>
            </w:r>
          </w:p>
        </w:tc>
        <w:tc>
          <w:tcPr>
            <w:tcW w:w="0" w:type="auto"/>
          </w:tcPr>
          <w:p w14:paraId="6AFAA33F" w14:textId="77777777" w:rsidR="00071FE0" w:rsidRDefault="00071FE0" w:rsidP="0070039A">
            <w:r>
              <w:t>OK</w:t>
            </w:r>
          </w:p>
          <w:p w14:paraId="2C558BD8" w14:textId="77777777" w:rsidR="00071FE0" w:rsidRDefault="00071FE0" w:rsidP="0070039A">
            <w:r>
              <w:t>7 May</w:t>
            </w:r>
          </w:p>
        </w:tc>
      </w:tr>
      <w:tr w:rsidR="00071FE0" w14:paraId="0FF3AE14" w14:textId="77777777" w:rsidTr="0070039A">
        <w:tc>
          <w:tcPr>
            <w:tcW w:w="0" w:type="auto"/>
          </w:tcPr>
          <w:p w14:paraId="58AB50E5" w14:textId="77777777" w:rsidR="00071FE0" w:rsidRDefault="00071FE0" w:rsidP="0070039A">
            <w:r>
              <w:t>banc</w:t>
            </w:r>
          </w:p>
        </w:tc>
        <w:tc>
          <w:tcPr>
            <w:tcW w:w="0" w:type="auto"/>
          </w:tcPr>
          <w:p w14:paraId="3F4B3363" w14:textId="77777777" w:rsidR="00071FE0" w:rsidRDefault="00071FE0" w:rsidP="0070039A">
            <w:r>
              <w:t>il y a 2 bancs dans chaque couloirs. ils sont de chaque côté du couloir. les bancs sont en bois blanc.</w:t>
            </w:r>
          </w:p>
        </w:tc>
        <w:tc>
          <w:tcPr>
            <w:tcW w:w="0" w:type="auto"/>
          </w:tcPr>
          <w:p w14:paraId="42FF40C5" w14:textId="77777777" w:rsidR="00071FE0" w:rsidRDefault="00071FE0" w:rsidP="0070039A">
            <w:r>
              <w:t>OK</w:t>
            </w:r>
          </w:p>
          <w:p w14:paraId="55649D4E" w14:textId="77777777" w:rsidR="00071FE0" w:rsidRDefault="00071FE0" w:rsidP="0070039A">
            <w:r>
              <w:t>7 May</w:t>
            </w:r>
          </w:p>
        </w:tc>
      </w:tr>
      <w:tr w:rsidR="00071FE0" w14:paraId="7EEE1539" w14:textId="77777777" w:rsidTr="0070039A">
        <w:tc>
          <w:tcPr>
            <w:tcW w:w="0" w:type="auto"/>
          </w:tcPr>
          <w:p w14:paraId="1269E898" w14:textId="77777777" w:rsidR="00071FE0" w:rsidRDefault="00071FE0" w:rsidP="0070039A">
            <w:r>
              <w:t>plantes</w:t>
            </w:r>
          </w:p>
        </w:tc>
        <w:tc>
          <w:tcPr>
            <w:tcW w:w="0" w:type="auto"/>
          </w:tcPr>
          <w:p w14:paraId="040CD2F5" w14:textId="77777777" w:rsidR="00071FE0" w:rsidRDefault="00071FE0" w:rsidP="0070039A">
            <w:r>
              <w:t>il y a des 6 plantes de type grasses de taille moyenne par couloirs. il y a deux plantes qui entourent chaque bancs. il y a une plante qui est près de chaque tables.</w:t>
            </w:r>
          </w:p>
        </w:tc>
        <w:tc>
          <w:tcPr>
            <w:tcW w:w="0" w:type="auto"/>
          </w:tcPr>
          <w:p w14:paraId="7B05BC45" w14:textId="77777777" w:rsidR="00071FE0" w:rsidRDefault="00071FE0" w:rsidP="0070039A">
            <w:r>
              <w:t>OK</w:t>
            </w:r>
          </w:p>
          <w:p w14:paraId="261496E8" w14:textId="77777777" w:rsidR="00071FE0" w:rsidRDefault="00071FE0" w:rsidP="0070039A">
            <w:r>
              <w:t>7 May</w:t>
            </w:r>
          </w:p>
        </w:tc>
      </w:tr>
    </w:tbl>
    <w:p w14:paraId="0EB12ED6" w14:textId="77777777" w:rsidR="00071FE0" w:rsidRDefault="00071FE0" w:rsidP="00071FE0">
      <w:pPr>
        <w:pStyle w:val="Titre3"/>
      </w:pPr>
      <w:r>
        <w:t>Sprint 4</w:t>
      </w:r>
    </w:p>
    <w:p w14:paraId="3E5E766C" w14:textId="77777777" w:rsidR="00071FE0" w:rsidRDefault="00071FE0" w:rsidP="00071FE0">
      <w:pPr>
        <w:pStyle w:val="Titre4"/>
      </w:pPr>
      <w:r>
        <w:t>Espace Pic-Nic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2"/>
        <w:gridCol w:w="7300"/>
        <w:gridCol w:w="678"/>
      </w:tblGrid>
      <w:tr w:rsidR="00071FE0" w14:paraId="5BD06DD6" w14:textId="77777777" w:rsidTr="0070039A">
        <w:tc>
          <w:tcPr>
            <w:tcW w:w="0" w:type="auto"/>
          </w:tcPr>
          <w:p w14:paraId="48F1ED4B" w14:textId="77777777" w:rsidR="00071FE0" w:rsidRDefault="00071FE0" w:rsidP="0070039A">
            <w:r>
              <w:t>table</w:t>
            </w:r>
          </w:p>
        </w:tc>
        <w:tc>
          <w:tcPr>
            <w:tcW w:w="0" w:type="auto"/>
          </w:tcPr>
          <w:p w14:paraId="04292AD8" w14:textId="77777777" w:rsidR="00071FE0" w:rsidRDefault="00071FE0" w:rsidP="0070039A">
            <w:r>
              <w:t>il y a 5 tables a Pic-Nic avec 5 chaises par table. une tables est rectangulaire et en bois.</w:t>
            </w:r>
          </w:p>
        </w:tc>
        <w:tc>
          <w:tcPr>
            <w:tcW w:w="0" w:type="auto"/>
          </w:tcPr>
          <w:p w14:paraId="3A5D56B8" w14:textId="77777777" w:rsidR="00071FE0" w:rsidRDefault="00071FE0" w:rsidP="0070039A">
            <w:r>
              <w:t>OK</w:t>
            </w:r>
          </w:p>
          <w:p w14:paraId="29D497CD" w14:textId="77777777" w:rsidR="00071FE0" w:rsidRDefault="00071FE0" w:rsidP="0070039A">
            <w:r>
              <w:t>14 May</w:t>
            </w:r>
          </w:p>
        </w:tc>
      </w:tr>
      <w:tr w:rsidR="00071FE0" w14:paraId="04C69C49" w14:textId="77777777" w:rsidTr="0070039A">
        <w:tc>
          <w:tcPr>
            <w:tcW w:w="0" w:type="auto"/>
          </w:tcPr>
          <w:p w14:paraId="661286D4" w14:textId="77777777" w:rsidR="00071FE0" w:rsidRDefault="00071FE0" w:rsidP="0070039A">
            <w:r>
              <w:t>micro-onde</w:t>
            </w:r>
          </w:p>
        </w:tc>
        <w:tc>
          <w:tcPr>
            <w:tcW w:w="0" w:type="auto"/>
          </w:tcPr>
          <w:p w14:paraId="6FCB55EB" w14:textId="77777777" w:rsidR="00071FE0" w:rsidRDefault="00071FE0" w:rsidP="0070039A">
            <w:r>
              <w:t>il y a 4 micro-ondes posé sur un meuble avec dedans des verres</w:t>
            </w:r>
          </w:p>
        </w:tc>
        <w:tc>
          <w:tcPr>
            <w:tcW w:w="0" w:type="auto"/>
          </w:tcPr>
          <w:p w14:paraId="66AC0F94" w14:textId="77777777" w:rsidR="00071FE0" w:rsidRDefault="00071FE0" w:rsidP="0070039A">
            <w:r>
              <w:t>OK</w:t>
            </w:r>
          </w:p>
          <w:p w14:paraId="71DEA0AA" w14:textId="77777777" w:rsidR="00071FE0" w:rsidRDefault="00071FE0" w:rsidP="0070039A">
            <w:r>
              <w:t>14 May</w:t>
            </w:r>
          </w:p>
        </w:tc>
      </w:tr>
      <w:tr w:rsidR="00071FE0" w14:paraId="0F20EE96" w14:textId="77777777" w:rsidTr="0070039A">
        <w:tc>
          <w:tcPr>
            <w:tcW w:w="0" w:type="auto"/>
          </w:tcPr>
          <w:p w14:paraId="5266602E" w14:textId="77777777" w:rsidR="00071FE0" w:rsidRDefault="00071FE0" w:rsidP="0070039A">
            <w:r>
              <w:t>porte</w:t>
            </w:r>
          </w:p>
        </w:tc>
        <w:tc>
          <w:tcPr>
            <w:tcW w:w="0" w:type="auto"/>
          </w:tcPr>
          <w:p w14:paraId="3C849F60" w14:textId="77777777" w:rsidR="00071FE0" w:rsidRDefault="00071FE0" w:rsidP="0070039A">
            <w:r>
              <w:t>il y a une porte en bois a droite du mur qui relie le couloir a la piece</w:t>
            </w:r>
          </w:p>
        </w:tc>
        <w:tc>
          <w:tcPr>
            <w:tcW w:w="0" w:type="auto"/>
          </w:tcPr>
          <w:p w14:paraId="46E2F779" w14:textId="77777777" w:rsidR="00071FE0" w:rsidRDefault="00071FE0" w:rsidP="0070039A">
            <w:r>
              <w:t>OK</w:t>
            </w:r>
          </w:p>
          <w:p w14:paraId="0C3CAF62" w14:textId="77777777" w:rsidR="00071FE0" w:rsidRDefault="00071FE0" w:rsidP="0070039A">
            <w:r>
              <w:t>14 May</w:t>
            </w:r>
          </w:p>
        </w:tc>
      </w:tr>
      <w:tr w:rsidR="00071FE0" w14:paraId="0F859CA4" w14:textId="77777777" w:rsidTr="0070039A">
        <w:tc>
          <w:tcPr>
            <w:tcW w:w="0" w:type="auto"/>
          </w:tcPr>
          <w:p w14:paraId="7D6DBBDE" w14:textId="77777777" w:rsidR="00071FE0" w:rsidRDefault="00071FE0" w:rsidP="0070039A">
            <w:r>
              <w:t>fenetre</w:t>
            </w:r>
          </w:p>
        </w:tc>
        <w:tc>
          <w:tcPr>
            <w:tcW w:w="0" w:type="auto"/>
          </w:tcPr>
          <w:p w14:paraId="75CD2982" w14:textId="77777777" w:rsidR="00071FE0" w:rsidRDefault="00071FE0" w:rsidP="0070039A">
            <w:r>
              <w:t>il y a une baie vitrée fait 5 metres de long et 2 metres le hauteur</w:t>
            </w:r>
          </w:p>
        </w:tc>
        <w:tc>
          <w:tcPr>
            <w:tcW w:w="0" w:type="auto"/>
          </w:tcPr>
          <w:p w14:paraId="5ABE55CA" w14:textId="77777777" w:rsidR="00071FE0" w:rsidRDefault="00071FE0" w:rsidP="0070039A">
            <w:r>
              <w:t>OK</w:t>
            </w:r>
          </w:p>
          <w:p w14:paraId="52EE0012" w14:textId="77777777" w:rsidR="00071FE0" w:rsidRDefault="00071FE0" w:rsidP="0070039A">
            <w:r>
              <w:t>14 May</w:t>
            </w:r>
          </w:p>
        </w:tc>
      </w:tr>
    </w:tbl>
    <w:p w14:paraId="13D6FAD9" w14:textId="77777777" w:rsidR="00071FE0" w:rsidRDefault="00071FE0" w:rsidP="00071FE0">
      <w:pPr>
        <w:pStyle w:val="Titre4"/>
      </w:pPr>
      <w:r>
        <w:t>Parking deux roues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6"/>
        <w:gridCol w:w="6797"/>
        <w:gridCol w:w="557"/>
      </w:tblGrid>
      <w:tr w:rsidR="00071FE0" w14:paraId="40E86F50" w14:textId="77777777" w:rsidTr="0070039A">
        <w:tc>
          <w:tcPr>
            <w:tcW w:w="0" w:type="auto"/>
          </w:tcPr>
          <w:p w14:paraId="3962244F" w14:textId="77777777" w:rsidR="00071FE0" w:rsidRDefault="00071FE0" w:rsidP="0070039A">
            <w:r>
              <w:t>Porte garage</w:t>
            </w:r>
          </w:p>
        </w:tc>
        <w:tc>
          <w:tcPr>
            <w:tcW w:w="0" w:type="auto"/>
          </w:tcPr>
          <w:p w14:paraId="0517BD80" w14:textId="77777777" w:rsidR="00071FE0" w:rsidRDefault="00071FE0" w:rsidP="0070039A">
            <w:r>
              <w:t>un porte coulissante de 2m de large a 1m du mur de gauche</w:t>
            </w:r>
          </w:p>
        </w:tc>
        <w:tc>
          <w:tcPr>
            <w:tcW w:w="0" w:type="auto"/>
          </w:tcPr>
          <w:p w14:paraId="7ACD7FF5" w14:textId="77777777" w:rsidR="00071FE0" w:rsidRDefault="00071FE0" w:rsidP="0070039A">
            <w:r>
              <w:t>OK</w:t>
            </w:r>
          </w:p>
          <w:p w14:paraId="38B2DD81" w14:textId="77777777" w:rsidR="00071FE0" w:rsidRDefault="00071FE0" w:rsidP="0070039A">
            <w:r>
              <w:lastRenderedPageBreak/>
              <w:t>14 May</w:t>
            </w:r>
          </w:p>
        </w:tc>
      </w:tr>
      <w:tr w:rsidR="00071FE0" w14:paraId="1015BC97" w14:textId="77777777" w:rsidTr="0070039A">
        <w:tc>
          <w:tcPr>
            <w:tcW w:w="0" w:type="auto"/>
          </w:tcPr>
          <w:p w14:paraId="3003148C" w14:textId="77777777" w:rsidR="00071FE0" w:rsidRDefault="00071FE0" w:rsidP="0070039A">
            <w:r>
              <w:lastRenderedPageBreak/>
              <w:t>Place vélo</w:t>
            </w:r>
          </w:p>
        </w:tc>
        <w:tc>
          <w:tcPr>
            <w:tcW w:w="0" w:type="auto"/>
          </w:tcPr>
          <w:p w14:paraId="01381974" w14:textId="77777777" w:rsidR="00071FE0" w:rsidRDefault="00071FE0" w:rsidP="0070039A">
            <w:r>
              <w:t>un rail a vélo tout le long du mur de l'entrée</w:t>
            </w:r>
          </w:p>
        </w:tc>
        <w:tc>
          <w:tcPr>
            <w:tcW w:w="0" w:type="auto"/>
          </w:tcPr>
          <w:p w14:paraId="60351B67" w14:textId="77777777" w:rsidR="00071FE0" w:rsidRDefault="00071FE0" w:rsidP="0070039A">
            <w:r>
              <w:t>OK</w:t>
            </w:r>
          </w:p>
          <w:p w14:paraId="70693B52" w14:textId="77777777" w:rsidR="00071FE0" w:rsidRDefault="00071FE0" w:rsidP="0070039A">
            <w:r>
              <w:t>14 May</w:t>
            </w:r>
          </w:p>
        </w:tc>
      </w:tr>
      <w:tr w:rsidR="00071FE0" w14:paraId="09C42309" w14:textId="77777777" w:rsidTr="0070039A">
        <w:tc>
          <w:tcPr>
            <w:tcW w:w="0" w:type="auto"/>
          </w:tcPr>
          <w:p w14:paraId="2CF0B3D0" w14:textId="77777777" w:rsidR="00071FE0" w:rsidRDefault="00071FE0" w:rsidP="0070039A">
            <w:r>
              <w:t>Emplacement parking</w:t>
            </w:r>
          </w:p>
        </w:tc>
        <w:tc>
          <w:tcPr>
            <w:tcW w:w="0" w:type="auto"/>
          </w:tcPr>
          <w:p w14:paraId="292F0CEE" w14:textId="77777777" w:rsidR="00071FE0" w:rsidRDefault="00071FE0" w:rsidP="0070039A">
            <w:r>
              <w:t>Le parking ce trouve en D06</w:t>
            </w:r>
          </w:p>
        </w:tc>
        <w:tc>
          <w:tcPr>
            <w:tcW w:w="0" w:type="auto"/>
          </w:tcPr>
          <w:p w14:paraId="0D0FBC30" w14:textId="77777777" w:rsidR="00071FE0" w:rsidRDefault="00071FE0" w:rsidP="0070039A">
            <w:r>
              <w:t>OK</w:t>
            </w:r>
          </w:p>
          <w:p w14:paraId="2FB339FB" w14:textId="77777777" w:rsidR="00071FE0" w:rsidRDefault="00071FE0" w:rsidP="0070039A">
            <w:r>
              <w:t>14 May</w:t>
            </w:r>
          </w:p>
        </w:tc>
      </w:tr>
      <w:tr w:rsidR="00071FE0" w14:paraId="7A71C1C9" w14:textId="77777777" w:rsidTr="0070039A">
        <w:tc>
          <w:tcPr>
            <w:tcW w:w="0" w:type="auto"/>
          </w:tcPr>
          <w:p w14:paraId="4480C35F" w14:textId="77777777" w:rsidR="00071FE0" w:rsidRDefault="00071FE0" w:rsidP="0070039A">
            <w:r>
              <w:t>Place moto</w:t>
            </w:r>
          </w:p>
        </w:tc>
        <w:tc>
          <w:tcPr>
            <w:tcW w:w="0" w:type="auto"/>
          </w:tcPr>
          <w:p w14:paraId="1AD3E8B5" w14:textId="77777777" w:rsidR="00071FE0" w:rsidRDefault="00071FE0" w:rsidP="0070039A">
            <w:r>
              <w:t>sur le mur en face de l'entre et sur le mur de droite des place de moto de 1m50 et au milieu de la salle 6 place de moto de face à face (3place contre 3 place)</w:t>
            </w:r>
          </w:p>
        </w:tc>
        <w:tc>
          <w:tcPr>
            <w:tcW w:w="0" w:type="auto"/>
          </w:tcPr>
          <w:p w14:paraId="4E932F63" w14:textId="77777777" w:rsidR="00071FE0" w:rsidRDefault="00071FE0" w:rsidP="0070039A">
            <w:r>
              <w:t>OK</w:t>
            </w:r>
          </w:p>
          <w:p w14:paraId="7F8DB550" w14:textId="77777777" w:rsidR="00071FE0" w:rsidRDefault="00071FE0" w:rsidP="0070039A">
            <w:r>
              <w:t>14 May</w:t>
            </w:r>
          </w:p>
        </w:tc>
      </w:tr>
      <w:tr w:rsidR="00071FE0" w14:paraId="20389B44" w14:textId="77777777" w:rsidTr="0070039A">
        <w:tc>
          <w:tcPr>
            <w:tcW w:w="0" w:type="auto"/>
          </w:tcPr>
          <w:p w14:paraId="79242271" w14:textId="77777777" w:rsidR="00071FE0" w:rsidRDefault="00071FE0" w:rsidP="0070039A">
            <w:r>
              <w:t>lumiere</w:t>
            </w:r>
          </w:p>
        </w:tc>
        <w:tc>
          <w:tcPr>
            <w:tcW w:w="0" w:type="auto"/>
          </w:tcPr>
          <w:p w14:paraId="7A4A54F0" w14:textId="77777777" w:rsidR="00071FE0" w:rsidRDefault="00071FE0" w:rsidP="0070039A">
            <w:r>
              <w:t>4 spot lumineux dans chaque coin de la pièce et 1 au milieu</w:t>
            </w:r>
          </w:p>
        </w:tc>
        <w:tc>
          <w:tcPr>
            <w:tcW w:w="0" w:type="auto"/>
          </w:tcPr>
          <w:p w14:paraId="10A98030" w14:textId="77777777" w:rsidR="00071FE0" w:rsidRDefault="00071FE0" w:rsidP="0070039A">
            <w:r>
              <w:t>OK</w:t>
            </w:r>
          </w:p>
          <w:p w14:paraId="51A774CC" w14:textId="77777777" w:rsidR="00071FE0" w:rsidRDefault="00071FE0" w:rsidP="0070039A">
            <w:r>
              <w:t>14 May</w:t>
            </w:r>
          </w:p>
        </w:tc>
      </w:tr>
      <w:tr w:rsidR="00071FE0" w14:paraId="79EB23D7" w14:textId="77777777" w:rsidTr="0070039A">
        <w:tc>
          <w:tcPr>
            <w:tcW w:w="0" w:type="auto"/>
          </w:tcPr>
          <w:p w14:paraId="36A93B6C" w14:textId="77777777" w:rsidR="00071FE0" w:rsidRDefault="00071FE0" w:rsidP="0070039A">
            <w:r>
              <w:t>porte sortie</w:t>
            </w:r>
          </w:p>
        </w:tc>
        <w:tc>
          <w:tcPr>
            <w:tcW w:w="0" w:type="auto"/>
          </w:tcPr>
          <w:p w14:paraId="15596F29" w14:textId="77777777" w:rsidR="00071FE0" w:rsidRDefault="00071FE0" w:rsidP="0070039A">
            <w:r>
              <w:t>une porte dans le coin a gauche qui donne sur le couloir</w:t>
            </w:r>
          </w:p>
        </w:tc>
        <w:tc>
          <w:tcPr>
            <w:tcW w:w="0" w:type="auto"/>
          </w:tcPr>
          <w:p w14:paraId="230A31F7" w14:textId="77777777" w:rsidR="00071FE0" w:rsidRDefault="00071FE0" w:rsidP="0070039A">
            <w:r>
              <w:t>OK</w:t>
            </w:r>
          </w:p>
          <w:p w14:paraId="592BA1CD" w14:textId="77777777" w:rsidR="00071FE0" w:rsidRDefault="00071FE0" w:rsidP="0070039A">
            <w:r>
              <w:t>14 May</w:t>
            </w:r>
          </w:p>
        </w:tc>
      </w:tr>
    </w:tbl>
    <w:p w14:paraId="4CCADE4C" w14:textId="77777777" w:rsidR="00071FE0" w:rsidRDefault="00071FE0" w:rsidP="00071FE0">
      <w:pPr>
        <w:pStyle w:val="Titre3"/>
      </w:pPr>
      <w:r>
        <w:t>Sprint 5</w:t>
      </w:r>
    </w:p>
    <w:p w14:paraId="5A8C0A57" w14:textId="77777777" w:rsidR="0043570A" w:rsidRDefault="0043570A" w:rsidP="0043570A">
      <w:pPr>
        <w:pStyle w:val="Titre4"/>
        <w:rPr>
          <w:ins w:id="45" w:author="Alan Bitter" w:date="2024-05-21T16:12:00Z"/>
        </w:rPr>
      </w:pPr>
      <w:ins w:id="46" w:author="Alan Bitter" w:date="2024-05-21T16:12:00Z">
        <w:r>
          <w:t>salle de discussion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5"/>
        <w:gridCol w:w="6995"/>
        <w:gridCol w:w="670"/>
      </w:tblGrid>
      <w:tr w:rsidR="0043570A" w14:paraId="686A2879" w14:textId="77777777" w:rsidTr="008B689F">
        <w:trPr>
          <w:ins w:id="47" w:author="Alan Bitter" w:date="2024-05-21T16:12:00Z"/>
        </w:trPr>
        <w:tc>
          <w:tcPr>
            <w:tcW w:w="0" w:type="auto"/>
          </w:tcPr>
          <w:p w14:paraId="4975A3A4" w14:textId="77777777" w:rsidR="0043570A" w:rsidRDefault="0043570A" w:rsidP="008B689F">
            <w:pPr>
              <w:rPr>
                <w:ins w:id="48" w:author="Alan Bitter" w:date="2024-05-21T16:12:00Z"/>
              </w:rPr>
            </w:pPr>
            <w:ins w:id="49" w:author="Alan Bitter" w:date="2024-05-21T16:12:00Z">
              <w:r>
                <w:t>Emplacement</w:t>
              </w:r>
            </w:ins>
          </w:p>
        </w:tc>
        <w:tc>
          <w:tcPr>
            <w:tcW w:w="0" w:type="auto"/>
          </w:tcPr>
          <w:p w14:paraId="4113A3F8" w14:textId="77777777" w:rsidR="0043570A" w:rsidRDefault="0043570A" w:rsidP="008B689F">
            <w:pPr>
              <w:rPr>
                <w:ins w:id="50" w:author="Alan Bitter" w:date="2024-05-21T16:12:00Z"/>
              </w:rPr>
            </w:pPr>
            <w:ins w:id="51" w:author="Alan Bitter" w:date="2024-05-21T16:12:00Z">
              <w:r>
                <w:t>La salle est située dans la salle D08</w:t>
              </w:r>
            </w:ins>
          </w:p>
        </w:tc>
        <w:tc>
          <w:tcPr>
            <w:tcW w:w="0" w:type="auto"/>
          </w:tcPr>
          <w:p w14:paraId="29862F52" w14:textId="77777777" w:rsidR="0043570A" w:rsidRDefault="0043570A" w:rsidP="008B689F">
            <w:pPr>
              <w:rPr>
                <w:ins w:id="52" w:author="Alan Bitter" w:date="2024-05-21T16:12:00Z"/>
              </w:rPr>
            </w:pPr>
            <w:ins w:id="53" w:author="Alan Bitter" w:date="2024-05-21T16:12:00Z">
              <w:r>
                <w:t>OK</w:t>
              </w:r>
            </w:ins>
          </w:p>
          <w:p w14:paraId="1BD2288B" w14:textId="77777777" w:rsidR="0043570A" w:rsidRDefault="0043570A" w:rsidP="008B689F">
            <w:pPr>
              <w:rPr>
                <w:ins w:id="54" w:author="Alan Bitter" w:date="2024-05-21T16:12:00Z"/>
              </w:rPr>
            </w:pPr>
            <w:ins w:id="55" w:author="Alan Bitter" w:date="2024-05-21T16:12:00Z">
              <w:r>
                <w:t>21 May</w:t>
              </w:r>
            </w:ins>
          </w:p>
        </w:tc>
      </w:tr>
      <w:tr w:rsidR="0043570A" w14:paraId="7A2510ED" w14:textId="77777777" w:rsidTr="008B689F">
        <w:trPr>
          <w:ins w:id="56" w:author="Alan Bitter" w:date="2024-05-21T16:12:00Z"/>
        </w:trPr>
        <w:tc>
          <w:tcPr>
            <w:tcW w:w="0" w:type="auto"/>
          </w:tcPr>
          <w:p w14:paraId="4B9F8AD7" w14:textId="77777777" w:rsidR="0043570A" w:rsidRDefault="0043570A" w:rsidP="008B689F">
            <w:pPr>
              <w:rPr>
                <w:ins w:id="57" w:author="Alan Bitter" w:date="2024-05-21T16:12:00Z"/>
              </w:rPr>
            </w:pPr>
            <w:ins w:id="58" w:author="Alan Bitter" w:date="2024-05-21T16:12:00Z">
              <w:r>
                <w:t>Table</w:t>
              </w:r>
            </w:ins>
          </w:p>
        </w:tc>
        <w:tc>
          <w:tcPr>
            <w:tcW w:w="0" w:type="auto"/>
          </w:tcPr>
          <w:p w14:paraId="429E2EA0" w14:textId="77777777" w:rsidR="0043570A" w:rsidRDefault="0043570A" w:rsidP="008B689F">
            <w:pPr>
              <w:rPr>
                <w:ins w:id="59" w:author="Alan Bitter" w:date="2024-05-21T16:12:00Z"/>
              </w:rPr>
            </w:pPr>
            <w:ins w:id="60" w:author="Alan Bitter" w:date="2024-05-21T16:12:00Z">
              <w:r>
                <w:t>Une table ronde de 3m50m de diamètre et de 75 cm de haut au milieu de la salle</w:t>
              </w:r>
            </w:ins>
          </w:p>
        </w:tc>
        <w:tc>
          <w:tcPr>
            <w:tcW w:w="0" w:type="auto"/>
          </w:tcPr>
          <w:p w14:paraId="496F85C5" w14:textId="77777777" w:rsidR="0043570A" w:rsidRDefault="0043570A" w:rsidP="008B689F">
            <w:pPr>
              <w:rPr>
                <w:ins w:id="61" w:author="Alan Bitter" w:date="2024-05-21T16:12:00Z"/>
              </w:rPr>
            </w:pPr>
            <w:ins w:id="62" w:author="Alan Bitter" w:date="2024-05-21T16:12:00Z">
              <w:r>
                <w:t>OK</w:t>
              </w:r>
            </w:ins>
          </w:p>
          <w:p w14:paraId="566BA1A5" w14:textId="77777777" w:rsidR="0043570A" w:rsidRDefault="0043570A" w:rsidP="008B689F">
            <w:pPr>
              <w:rPr>
                <w:ins w:id="63" w:author="Alan Bitter" w:date="2024-05-21T16:12:00Z"/>
              </w:rPr>
            </w:pPr>
            <w:ins w:id="64" w:author="Alan Bitter" w:date="2024-05-21T16:12:00Z">
              <w:r>
                <w:t>21 May</w:t>
              </w:r>
            </w:ins>
          </w:p>
        </w:tc>
      </w:tr>
      <w:tr w:rsidR="0043570A" w14:paraId="59024DDD" w14:textId="77777777" w:rsidTr="008B689F">
        <w:trPr>
          <w:ins w:id="65" w:author="Alan Bitter" w:date="2024-05-21T16:12:00Z"/>
        </w:trPr>
        <w:tc>
          <w:tcPr>
            <w:tcW w:w="0" w:type="auto"/>
          </w:tcPr>
          <w:p w14:paraId="7B075A11" w14:textId="77777777" w:rsidR="0043570A" w:rsidRDefault="0043570A" w:rsidP="008B689F">
            <w:pPr>
              <w:rPr>
                <w:ins w:id="66" w:author="Alan Bitter" w:date="2024-05-21T16:12:00Z"/>
              </w:rPr>
            </w:pPr>
            <w:ins w:id="67" w:author="Alan Bitter" w:date="2024-05-21T16:12:00Z">
              <w:r>
                <w:t>chaise</w:t>
              </w:r>
            </w:ins>
          </w:p>
        </w:tc>
        <w:tc>
          <w:tcPr>
            <w:tcW w:w="0" w:type="auto"/>
          </w:tcPr>
          <w:p w14:paraId="641735AF" w14:textId="77777777" w:rsidR="0043570A" w:rsidRDefault="0043570A" w:rsidP="008B689F">
            <w:pPr>
              <w:rPr>
                <w:ins w:id="68" w:author="Alan Bitter" w:date="2024-05-21T16:12:00Z"/>
              </w:rPr>
            </w:pPr>
            <w:ins w:id="69" w:author="Alan Bitter" w:date="2024-05-21T16:12:00Z">
              <w:r>
                <w:t>8 chaise disposer autour de la table</w:t>
              </w:r>
            </w:ins>
          </w:p>
        </w:tc>
        <w:tc>
          <w:tcPr>
            <w:tcW w:w="0" w:type="auto"/>
          </w:tcPr>
          <w:p w14:paraId="69736FFC" w14:textId="77777777" w:rsidR="0043570A" w:rsidRDefault="0043570A" w:rsidP="008B689F">
            <w:pPr>
              <w:rPr>
                <w:ins w:id="70" w:author="Alan Bitter" w:date="2024-05-21T16:12:00Z"/>
              </w:rPr>
            </w:pPr>
            <w:ins w:id="71" w:author="Alan Bitter" w:date="2024-05-21T16:12:00Z">
              <w:r>
                <w:t>OK</w:t>
              </w:r>
            </w:ins>
          </w:p>
          <w:p w14:paraId="0C9C0897" w14:textId="77777777" w:rsidR="0043570A" w:rsidRDefault="0043570A" w:rsidP="008B689F">
            <w:pPr>
              <w:rPr>
                <w:ins w:id="72" w:author="Alan Bitter" w:date="2024-05-21T16:12:00Z"/>
              </w:rPr>
            </w:pPr>
            <w:ins w:id="73" w:author="Alan Bitter" w:date="2024-05-21T16:12:00Z">
              <w:r>
                <w:t>21 May</w:t>
              </w:r>
            </w:ins>
          </w:p>
        </w:tc>
      </w:tr>
      <w:tr w:rsidR="0043570A" w14:paraId="2CFB63CE" w14:textId="77777777" w:rsidTr="008B689F">
        <w:trPr>
          <w:ins w:id="74" w:author="Alan Bitter" w:date="2024-05-21T16:12:00Z"/>
        </w:trPr>
        <w:tc>
          <w:tcPr>
            <w:tcW w:w="0" w:type="auto"/>
          </w:tcPr>
          <w:p w14:paraId="4871FC4A" w14:textId="77777777" w:rsidR="0043570A" w:rsidRDefault="0043570A" w:rsidP="008B689F">
            <w:pPr>
              <w:rPr>
                <w:ins w:id="75" w:author="Alan Bitter" w:date="2024-05-21T16:12:00Z"/>
              </w:rPr>
            </w:pPr>
            <w:ins w:id="76" w:author="Alan Bitter" w:date="2024-05-21T16:12:00Z">
              <w:r>
                <w:t>porte</w:t>
              </w:r>
            </w:ins>
          </w:p>
        </w:tc>
        <w:tc>
          <w:tcPr>
            <w:tcW w:w="0" w:type="auto"/>
          </w:tcPr>
          <w:p w14:paraId="57E87707" w14:textId="77777777" w:rsidR="0043570A" w:rsidRDefault="0043570A" w:rsidP="008B689F">
            <w:pPr>
              <w:rPr>
                <w:ins w:id="77" w:author="Alan Bitter" w:date="2024-05-21T16:12:00Z"/>
              </w:rPr>
            </w:pPr>
            <w:ins w:id="78" w:author="Alan Bitter" w:date="2024-05-21T16:12:00Z">
              <w:r>
                <w:t>une porte a droite coter couloir</w:t>
              </w:r>
            </w:ins>
          </w:p>
        </w:tc>
        <w:tc>
          <w:tcPr>
            <w:tcW w:w="0" w:type="auto"/>
          </w:tcPr>
          <w:p w14:paraId="0C2B20B6" w14:textId="77777777" w:rsidR="0043570A" w:rsidRDefault="0043570A" w:rsidP="008B689F">
            <w:pPr>
              <w:rPr>
                <w:ins w:id="79" w:author="Alan Bitter" w:date="2024-05-21T16:12:00Z"/>
              </w:rPr>
            </w:pPr>
            <w:ins w:id="80" w:author="Alan Bitter" w:date="2024-05-21T16:12:00Z">
              <w:r>
                <w:t>OK</w:t>
              </w:r>
            </w:ins>
          </w:p>
          <w:p w14:paraId="6D929F6F" w14:textId="77777777" w:rsidR="0043570A" w:rsidRDefault="0043570A" w:rsidP="008B689F">
            <w:pPr>
              <w:rPr>
                <w:ins w:id="81" w:author="Alan Bitter" w:date="2024-05-21T16:12:00Z"/>
              </w:rPr>
            </w:pPr>
            <w:ins w:id="82" w:author="Alan Bitter" w:date="2024-05-21T16:12:00Z">
              <w:r>
                <w:t>21 May</w:t>
              </w:r>
            </w:ins>
          </w:p>
        </w:tc>
      </w:tr>
      <w:tr w:rsidR="0043570A" w14:paraId="683A1423" w14:textId="77777777" w:rsidTr="008B689F">
        <w:trPr>
          <w:ins w:id="83" w:author="Alan Bitter" w:date="2024-05-21T16:12:00Z"/>
        </w:trPr>
        <w:tc>
          <w:tcPr>
            <w:tcW w:w="0" w:type="auto"/>
          </w:tcPr>
          <w:p w14:paraId="4330A0B0" w14:textId="77777777" w:rsidR="0043570A" w:rsidRDefault="0043570A" w:rsidP="008B689F">
            <w:pPr>
              <w:rPr>
                <w:ins w:id="84" w:author="Alan Bitter" w:date="2024-05-21T16:12:00Z"/>
              </w:rPr>
            </w:pPr>
            <w:ins w:id="85" w:author="Alan Bitter" w:date="2024-05-21T16:12:00Z">
              <w:r>
                <w:t>Tableau</w:t>
              </w:r>
            </w:ins>
          </w:p>
        </w:tc>
        <w:tc>
          <w:tcPr>
            <w:tcW w:w="0" w:type="auto"/>
          </w:tcPr>
          <w:p w14:paraId="3B916B63" w14:textId="77777777" w:rsidR="0043570A" w:rsidRDefault="0043570A" w:rsidP="008B689F">
            <w:pPr>
              <w:rPr>
                <w:ins w:id="86" w:author="Alan Bitter" w:date="2024-05-21T16:12:00Z"/>
              </w:rPr>
            </w:pPr>
            <w:ins w:id="87" w:author="Alan Bitter" w:date="2024-05-21T16:12:00Z">
              <w:r>
                <w:t>Un tableau sur chaque mur</w:t>
              </w:r>
            </w:ins>
          </w:p>
        </w:tc>
        <w:tc>
          <w:tcPr>
            <w:tcW w:w="0" w:type="auto"/>
          </w:tcPr>
          <w:p w14:paraId="54D17A93" w14:textId="77777777" w:rsidR="0043570A" w:rsidRDefault="0043570A" w:rsidP="008B689F">
            <w:pPr>
              <w:rPr>
                <w:ins w:id="88" w:author="Alan Bitter" w:date="2024-05-21T16:12:00Z"/>
              </w:rPr>
            </w:pPr>
            <w:ins w:id="89" w:author="Alan Bitter" w:date="2024-05-21T16:12:00Z">
              <w:r>
                <w:t>OK</w:t>
              </w:r>
            </w:ins>
          </w:p>
          <w:p w14:paraId="0358296E" w14:textId="77777777" w:rsidR="0043570A" w:rsidRDefault="0043570A" w:rsidP="008B689F">
            <w:pPr>
              <w:rPr>
                <w:ins w:id="90" w:author="Alan Bitter" w:date="2024-05-21T16:12:00Z"/>
              </w:rPr>
            </w:pPr>
            <w:ins w:id="91" w:author="Alan Bitter" w:date="2024-05-21T16:12:00Z">
              <w:r>
                <w:t>21 May</w:t>
              </w:r>
            </w:ins>
          </w:p>
        </w:tc>
      </w:tr>
      <w:tr w:rsidR="0043570A" w14:paraId="34AA1511" w14:textId="77777777" w:rsidTr="008B689F">
        <w:trPr>
          <w:ins w:id="92" w:author="Alan Bitter" w:date="2024-05-21T16:12:00Z"/>
        </w:trPr>
        <w:tc>
          <w:tcPr>
            <w:tcW w:w="0" w:type="auto"/>
          </w:tcPr>
          <w:p w14:paraId="17235EE1" w14:textId="77777777" w:rsidR="0043570A" w:rsidRDefault="0043570A" w:rsidP="008B689F">
            <w:pPr>
              <w:rPr>
                <w:ins w:id="93" w:author="Alan Bitter" w:date="2024-05-21T16:12:00Z"/>
              </w:rPr>
            </w:pPr>
            <w:ins w:id="94" w:author="Alan Bitter" w:date="2024-05-21T16:12:00Z">
              <w:r>
                <w:t>fenetre</w:t>
              </w:r>
            </w:ins>
          </w:p>
        </w:tc>
        <w:tc>
          <w:tcPr>
            <w:tcW w:w="0" w:type="auto"/>
          </w:tcPr>
          <w:p w14:paraId="42FBA140" w14:textId="77777777" w:rsidR="0043570A" w:rsidRDefault="0043570A" w:rsidP="008B689F">
            <w:pPr>
              <w:rPr>
                <w:ins w:id="95" w:author="Alan Bitter" w:date="2024-05-21T16:12:00Z"/>
              </w:rPr>
            </w:pPr>
            <w:ins w:id="96" w:author="Alan Bitter" w:date="2024-05-21T16:12:00Z">
              <w:r>
                <w:t>une fenetre de 1m20 de large et 1m20 de haut sur chaque mur qui donne sur l'extérieur</w:t>
              </w:r>
            </w:ins>
          </w:p>
        </w:tc>
        <w:tc>
          <w:tcPr>
            <w:tcW w:w="0" w:type="auto"/>
          </w:tcPr>
          <w:p w14:paraId="4A65E0FA" w14:textId="77777777" w:rsidR="0043570A" w:rsidRDefault="0043570A" w:rsidP="008B689F">
            <w:pPr>
              <w:rPr>
                <w:ins w:id="97" w:author="Alan Bitter" w:date="2024-05-21T16:12:00Z"/>
              </w:rPr>
            </w:pPr>
            <w:ins w:id="98" w:author="Alan Bitter" w:date="2024-05-21T16:12:00Z">
              <w:r>
                <w:t>OK</w:t>
              </w:r>
            </w:ins>
          </w:p>
          <w:p w14:paraId="4174B0A9" w14:textId="77777777" w:rsidR="0043570A" w:rsidRDefault="0043570A" w:rsidP="008B689F">
            <w:pPr>
              <w:rPr>
                <w:ins w:id="99" w:author="Alan Bitter" w:date="2024-05-21T16:12:00Z"/>
              </w:rPr>
            </w:pPr>
            <w:ins w:id="100" w:author="Alan Bitter" w:date="2024-05-21T16:12:00Z">
              <w:r>
                <w:t>21 May</w:t>
              </w:r>
            </w:ins>
          </w:p>
        </w:tc>
      </w:tr>
      <w:tr w:rsidR="0043570A" w14:paraId="538E98C0" w14:textId="77777777" w:rsidTr="008B689F">
        <w:trPr>
          <w:ins w:id="101" w:author="Alan Bitter" w:date="2024-05-21T16:12:00Z"/>
        </w:trPr>
        <w:tc>
          <w:tcPr>
            <w:tcW w:w="0" w:type="auto"/>
          </w:tcPr>
          <w:p w14:paraId="7BF70690" w14:textId="77777777" w:rsidR="0043570A" w:rsidRDefault="0043570A" w:rsidP="008B689F">
            <w:pPr>
              <w:rPr>
                <w:ins w:id="102" w:author="Alan Bitter" w:date="2024-05-21T16:12:00Z"/>
              </w:rPr>
            </w:pPr>
            <w:ins w:id="103" w:author="Alan Bitter" w:date="2024-05-21T16:12:00Z">
              <w:r>
                <w:t>Mur</w:t>
              </w:r>
            </w:ins>
          </w:p>
        </w:tc>
        <w:tc>
          <w:tcPr>
            <w:tcW w:w="0" w:type="auto"/>
          </w:tcPr>
          <w:p w14:paraId="4EC3B6E6" w14:textId="77777777" w:rsidR="0043570A" w:rsidRDefault="0043570A" w:rsidP="008B689F">
            <w:pPr>
              <w:rPr>
                <w:ins w:id="104" w:author="Alan Bitter" w:date="2024-05-21T16:12:00Z"/>
              </w:rPr>
            </w:pPr>
            <w:ins w:id="105" w:author="Alan Bitter" w:date="2024-05-21T16:12:00Z">
              <w:r>
                <w:t>Les mur intérieurs sont fait en crépi blanc</w:t>
              </w:r>
            </w:ins>
          </w:p>
        </w:tc>
        <w:tc>
          <w:tcPr>
            <w:tcW w:w="0" w:type="auto"/>
          </w:tcPr>
          <w:p w14:paraId="454C87AC" w14:textId="77777777" w:rsidR="0043570A" w:rsidRDefault="0043570A" w:rsidP="008B689F">
            <w:pPr>
              <w:rPr>
                <w:ins w:id="106" w:author="Alan Bitter" w:date="2024-05-21T16:12:00Z"/>
              </w:rPr>
            </w:pPr>
            <w:ins w:id="107" w:author="Alan Bitter" w:date="2024-05-21T16:12:00Z">
              <w:r>
                <w:t>OK</w:t>
              </w:r>
            </w:ins>
          </w:p>
          <w:p w14:paraId="23FD9D77" w14:textId="77777777" w:rsidR="0043570A" w:rsidRDefault="0043570A" w:rsidP="008B689F">
            <w:pPr>
              <w:rPr>
                <w:ins w:id="108" w:author="Alan Bitter" w:date="2024-05-21T16:12:00Z"/>
              </w:rPr>
            </w:pPr>
            <w:ins w:id="109" w:author="Alan Bitter" w:date="2024-05-21T16:12:00Z">
              <w:r>
                <w:t>21 May</w:t>
              </w:r>
            </w:ins>
          </w:p>
        </w:tc>
      </w:tr>
      <w:tr w:rsidR="0043570A" w14:paraId="7EF21684" w14:textId="77777777" w:rsidTr="008B689F">
        <w:trPr>
          <w:ins w:id="110" w:author="Alan Bitter" w:date="2024-05-21T16:12:00Z"/>
        </w:trPr>
        <w:tc>
          <w:tcPr>
            <w:tcW w:w="0" w:type="auto"/>
          </w:tcPr>
          <w:p w14:paraId="2086D245" w14:textId="77777777" w:rsidR="0043570A" w:rsidRDefault="0043570A" w:rsidP="008B689F">
            <w:pPr>
              <w:rPr>
                <w:ins w:id="111" w:author="Alan Bitter" w:date="2024-05-21T16:12:00Z"/>
              </w:rPr>
            </w:pPr>
            <w:ins w:id="112" w:author="Alan Bitter" w:date="2024-05-21T16:12:00Z">
              <w:r>
                <w:t>plante</w:t>
              </w:r>
            </w:ins>
          </w:p>
        </w:tc>
        <w:tc>
          <w:tcPr>
            <w:tcW w:w="0" w:type="auto"/>
          </w:tcPr>
          <w:p w14:paraId="6F3D76B5" w14:textId="77777777" w:rsidR="0043570A" w:rsidRDefault="0043570A" w:rsidP="008B689F">
            <w:pPr>
              <w:rPr>
                <w:ins w:id="113" w:author="Alan Bitter" w:date="2024-05-21T16:12:00Z"/>
              </w:rPr>
            </w:pPr>
            <w:ins w:id="114" w:author="Alan Bitter" w:date="2024-05-21T16:12:00Z">
              <w:r>
                <w:t>une plante dans le coin a gauche de l'entrée</w:t>
              </w:r>
            </w:ins>
          </w:p>
        </w:tc>
        <w:tc>
          <w:tcPr>
            <w:tcW w:w="0" w:type="auto"/>
          </w:tcPr>
          <w:p w14:paraId="23FFEF33" w14:textId="77777777" w:rsidR="0043570A" w:rsidRDefault="0043570A" w:rsidP="008B689F">
            <w:pPr>
              <w:rPr>
                <w:ins w:id="115" w:author="Alan Bitter" w:date="2024-05-21T16:12:00Z"/>
              </w:rPr>
            </w:pPr>
            <w:ins w:id="116" w:author="Alan Bitter" w:date="2024-05-21T16:12:00Z">
              <w:r>
                <w:t>OK</w:t>
              </w:r>
            </w:ins>
          </w:p>
          <w:p w14:paraId="2C882B4E" w14:textId="77777777" w:rsidR="0043570A" w:rsidRDefault="0043570A" w:rsidP="008B689F">
            <w:pPr>
              <w:rPr>
                <w:ins w:id="117" w:author="Alan Bitter" w:date="2024-05-21T16:12:00Z"/>
              </w:rPr>
            </w:pPr>
            <w:ins w:id="118" w:author="Alan Bitter" w:date="2024-05-21T16:12:00Z">
              <w:r>
                <w:t>21 May</w:t>
              </w:r>
            </w:ins>
          </w:p>
        </w:tc>
      </w:tr>
      <w:tr w:rsidR="0043570A" w14:paraId="3B345C2A" w14:textId="77777777" w:rsidTr="008B689F">
        <w:trPr>
          <w:ins w:id="119" w:author="Alan Bitter" w:date="2024-05-21T16:12:00Z"/>
        </w:trPr>
        <w:tc>
          <w:tcPr>
            <w:tcW w:w="0" w:type="auto"/>
          </w:tcPr>
          <w:p w14:paraId="2856B539" w14:textId="77777777" w:rsidR="0043570A" w:rsidRDefault="0043570A" w:rsidP="008B689F">
            <w:pPr>
              <w:rPr>
                <w:ins w:id="120" w:author="Alan Bitter" w:date="2024-05-21T16:12:00Z"/>
              </w:rPr>
            </w:pPr>
            <w:ins w:id="121" w:author="Alan Bitter" w:date="2024-05-21T16:12:00Z">
              <w:r>
                <w:t>Frigo</w:t>
              </w:r>
            </w:ins>
          </w:p>
        </w:tc>
        <w:tc>
          <w:tcPr>
            <w:tcW w:w="0" w:type="auto"/>
          </w:tcPr>
          <w:p w14:paraId="21731B82" w14:textId="77777777" w:rsidR="0043570A" w:rsidRDefault="0043570A" w:rsidP="008B689F">
            <w:pPr>
              <w:rPr>
                <w:ins w:id="122" w:author="Alan Bitter" w:date="2024-05-21T16:12:00Z"/>
              </w:rPr>
            </w:pPr>
            <w:ins w:id="123" w:author="Alan Bitter" w:date="2024-05-21T16:12:00Z">
              <w:r>
                <w:t>Un frigo dans le coin au fond a gauche</w:t>
              </w:r>
            </w:ins>
          </w:p>
        </w:tc>
        <w:tc>
          <w:tcPr>
            <w:tcW w:w="0" w:type="auto"/>
          </w:tcPr>
          <w:p w14:paraId="57F30EDC" w14:textId="77777777" w:rsidR="0043570A" w:rsidRDefault="0043570A" w:rsidP="008B689F">
            <w:pPr>
              <w:rPr>
                <w:ins w:id="124" w:author="Alan Bitter" w:date="2024-05-21T16:12:00Z"/>
              </w:rPr>
            </w:pPr>
            <w:ins w:id="125" w:author="Alan Bitter" w:date="2024-05-21T16:12:00Z">
              <w:r>
                <w:t>OK</w:t>
              </w:r>
            </w:ins>
          </w:p>
          <w:p w14:paraId="228DF673" w14:textId="77777777" w:rsidR="0043570A" w:rsidRDefault="0043570A" w:rsidP="008B689F">
            <w:pPr>
              <w:rPr>
                <w:ins w:id="126" w:author="Alan Bitter" w:date="2024-05-21T16:12:00Z"/>
              </w:rPr>
            </w:pPr>
            <w:ins w:id="127" w:author="Alan Bitter" w:date="2024-05-21T16:12:00Z">
              <w:r>
                <w:t>21 May</w:t>
              </w:r>
            </w:ins>
          </w:p>
        </w:tc>
      </w:tr>
    </w:tbl>
    <w:p w14:paraId="62C08E8C" w14:textId="77777777" w:rsidR="0043570A" w:rsidRDefault="0043570A" w:rsidP="0043570A">
      <w:pPr>
        <w:pStyle w:val="Titre4"/>
        <w:rPr>
          <w:ins w:id="128" w:author="Alan Bitter" w:date="2024-05-21T16:12:00Z"/>
        </w:rPr>
      </w:pPr>
      <w:ins w:id="129" w:author="Alan Bitter" w:date="2024-05-21T16:12:00Z">
        <w:r>
          <w:t>Salle de repos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2"/>
        <w:gridCol w:w="6717"/>
        <w:gridCol w:w="631"/>
      </w:tblGrid>
      <w:tr w:rsidR="0043570A" w14:paraId="0E99C255" w14:textId="77777777" w:rsidTr="008B689F">
        <w:trPr>
          <w:ins w:id="130" w:author="Alan Bitter" w:date="2024-05-21T16:12:00Z"/>
        </w:trPr>
        <w:tc>
          <w:tcPr>
            <w:tcW w:w="0" w:type="auto"/>
          </w:tcPr>
          <w:p w14:paraId="10298227" w14:textId="77777777" w:rsidR="0043570A" w:rsidRDefault="0043570A" w:rsidP="008B689F">
            <w:pPr>
              <w:rPr>
                <w:ins w:id="131" w:author="Alan Bitter" w:date="2024-05-21T16:12:00Z"/>
              </w:rPr>
            </w:pPr>
            <w:ins w:id="132" w:author="Alan Bitter" w:date="2024-05-21T16:12:00Z">
              <w:r>
                <w:t>Emplacement salle</w:t>
              </w:r>
            </w:ins>
          </w:p>
        </w:tc>
        <w:tc>
          <w:tcPr>
            <w:tcW w:w="0" w:type="auto"/>
          </w:tcPr>
          <w:p w14:paraId="2372DE39" w14:textId="77777777" w:rsidR="0043570A" w:rsidRDefault="0043570A" w:rsidP="008B689F">
            <w:pPr>
              <w:rPr>
                <w:ins w:id="133" w:author="Alan Bitter" w:date="2024-05-21T16:12:00Z"/>
              </w:rPr>
            </w:pPr>
            <w:ins w:id="134" w:author="Alan Bitter" w:date="2024-05-21T16:12:00Z">
              <w:r>
                <w:t>La salle se trouve en D16</w:t>
              </w:r>
            </w:ins>
          </w:p>
        </w:tc>
        <w:tc>
          <w:tcPr>
            <w:tcW w:w="0" w:type="auto"/>
          </w:tcPr>
          <w:p w14:paraId="08C3F233" w14:textId="77777777" w:rsidR="0043570A" w:rsidRDefault="0043570A" w:rsidP="008B689F">
            <w:pPr>
              <w:rPr>
                <w:ins w:id="135" w:author="Alan Bitter" w:date="2024-05-21T16:12:00Z"/>
              </w:rPr>
            </w:pPr>
            <w:ins w:id="136" w:author="Alan Bitter" w:date="2024-05-21T16:12:00Z">
              <w:r>
                <w:t>OK</w:t>
              </w:r>
            </w:ins>
          </w:p>
          <w:p w14:paraId="602F388F" w14:textId="77777777" w:rsidR="0043570A" w:rsidRDefault="0043570A" w:rsidP="008B689F">
            <w:pPr>
              <w:rPr>
                <w:ins w:id="137" w:author="Alan Bitter" w:date="2024-05-21T16:12:00Z"/>
              </w:rPr>
            </w:pPr>
            <w:ins w:id="138" w:author="Alan Bitter" w:date="2024-05-21T16:12:00Z">
              <w:r>
                <w:t>21 May</w:t>
              </w:r>
            </w:ins>
          </w:p>
        </w:tc>
      </w:tr>
      <w:tr w:rsidR="0043570A" w14:paraId="786296C0" w14:textId="77777777" w:rsidTr="008B689F">
        <w:trPr>
          <w:ins w:id="139" w:author="Alan Bitter" w:date="2024-05-21T16:12:00Z"/>
        </w:trPr>
        <w:tc>
          <w:tcPr>
            <w:tcW w:w="0" w:type="auto"/>
          </w:tcPr>
          <w:p w14:paraId="3BC0FE70" w14:textId="77777777" w:rsidR="0043570A" w:rsidRDefault="0043570A" w:rsidP="008B689F">
            <w:pPr>
              <w:rPr>
                <w:ins w:id="140" w:author="Alan Bitter" w:date="2024-05-21T16:12:00Z"/>
              </w:rPr>
            </w:pPr>
            <w:ins w:id="141" w:author="Alan Bitter" w:date="2024-05-21T16:12:00Z">
              <w:r>
                <w:t>Canapé</w:t>
              </w:r>
            </w:ins>
          </w:p>
        </w:tc>
        <w:tc>
          <w:tcPr>
            <w:tcW w:w="0" w:type="auto"/>
          </w:tcPr>
          <w:p w14:paraId="75EDD411" w14:textId="77777777" w:rsidR="0043570A" w:rsidRDefault="0043570A" w:rsidP="008B689F">
            <w:pPr>
              <w:rPr>
                <w:ins w:id="142" w:author="Alan Bitter" w:date="2024-05-21T16:12:00Z"/>
              </w:rPr>
            </w:pPr>
            <w:ins w:id="143" w:author="Alan Bitter" w:date="2024-05-21T16:12:00Z">
              <w:r>
                <w:t>2 canape dans le coin au fond a gauche de l'entrée et dans le coin a gauche sur le mur de l'entrée</w:t>
              </w:r>
            </w:ins>
          </w:p>
        </w:tc>
        <w:tc>
          <w:tcPr>
            <w:tcW w:w="0" w:type="auto"/>
          </w:tcPr>
          <w:p w14:paraId="3FED9805" w14:textId="77777777" w:rsidR="0043570A" w:rsidRDefault="0043570A" w:rsidP="008B689F">
            <w:pPr>
              <w:rPr>
                <w:ins w:id="144" w:author="Alan Bitter" w:date="2024-05-21T16:12:00Z"/>
              </w:rPr>
            </w:pPr>
            <w:ins w:id="145" w:author="Alan Bitter" w:date="2024-05-21T16:12:00Z">
              <w:r>
                <w:t>OK</w:t>
              </w:r>
            </w:ins>
          </w:p>
          <w:p w14:paraId="18EDDDCC" w14:textId="77777777" w:rsidR="0043570A" w:rsidRDefault="0043570A" w:rsidP="008B689F">
            <w:pPr>
              <w:rPr>
                <w:ins w:id="146" w:author="Alan Bitter" w:date="2024-05-21T16:12:00Z"/>
              </w:rPr>
            </w:pPr>
            <w:ins w:id="147" w:author="Alan Bitter" w:date="2024-05-21T16:12:00Z">
              <w:r>
                <w:lastRenderedPageBreak/>
                <w:t>21 May</w:t>
              </w:r>
            </w:ins>
          </w:p>
        </w:tc>
      </w:tr>
      <w:tr w:rsidR="0043570A" w14:paraId="766154C4" w14:textId="77777777" w:rsidTr="008B689F">
        <w:trPr>
          <w:ins w:id="148" w:author="Alan Bitter" w:date="2024-05-21T16:12:00Z"/>
        </w:trPr>
        <w:tc>
          <w:tcPr>
            <w:tcW w:w="0" w:type="auto"/>
          </w:tcPr>
          <w:p w14:paraId="793E3410" w14:textId="77777777" w:rsidR="0043570A" w:rsidRDefault="0043570A" w:rsidP="008B689F">
            <w:pPr>
              <w:rPr>
                <w:ins w:id="149" w:author="Alan Bitter" w:date="2024-05-21T16:12:00Z"/>
              </w:rPr>
            </w:pPr>
            <w:ins w:id="150" w:author="Alan Bitter" w:date="2024-05-21T16:12:00Z">
              <w:r>
                <w:lastRenderedPageBreak/>
                <w:t>Porte</w:t>
              </w:r>
            </w:ins>
          </w:p>
        </w:tc>
        <w:tc>
          <w:tcPr>
            <w:tcW w:w="0" w:type="auto"/>
          </w:tcPr>
          <w:p w14:paraId="626054CD" w14:textId="77777777" w:rsidR="0043570A" w:rsidRDefault="0043570A" w:rsidP="008B689F">
            <w:pPr>
              <w:rPr>
                <w:ins w:id="151" w:author="Alan Bitter" w:date="2024-05-21T16:12:00Z"/>
              </w:rPr>
            </w:pPr>
            <w:ins w:id="152" w:author="Alan Bitter" w:date="2024-05-21T16:12:00Z">
              <w:r>
                <w:t>Une porte a droite côté couloir</w:t>
              </w:r>
            </w:ins>
          </w:p>
        </w:tc>
        <w:tc>
          <w:tcPr>
            <w:tcW w:w="0" w:type="auto"/>
          </w:tcPr>
          <w:p w14:paraId="24A23A94" w14:textId="77777777" w:rsidR="0043570A" w:rsidRDefault="0043570A" w:rsidP="008B689F">
            <w:pPr>
              <w:rPr>
                <w:ins w:id="153" w:author="Alan Bitter" w:date="2024-05-21T16:12:00Z"/>
              </w:rPr>
            </w:pPr>
            <w:ins w:id="154" w:author="Alan Bitter" w:date="2024-05-21T16:12:00Z">
              <w:r>
                <w:t>OK</w:t>
              </w:r>
            </w:ins>
          </w:p>
          <w:p w14:paraId="7EAE0E23" w14:textId="77777777" w:rsidR="0043570A" w:rsidRDefault="0043570A" w:rsidP="008B689F">
            <w:pPr>
              <w:rPr>
                <w:ins w:id="155" w:author="Alan Bitter" w:date="2024-05-21T16:12:00Z"/>
              </w:rPr>
            </w:pPr>
            <w:ins w:id="156" w:author="Alan Bitter" w:date="2024-05-21T16:12:00Z">
              <w:r>
                <w:t>21 May</w:t>
              </w:r>
            </w:ins>
          </w:p>
        </w:tc>
      </w:tr>
      <w:tr w:rsidR="0043570A" w14:paraId="4BAEC852" w14:textId="77777777" w:rsidTr="008B689F">
        <w:trPr>
          <w:ins w:id="157" w:author="Alan Bitter" w:date="2024-05-21T16:12:00Z"/>
        </w:trPr>
        <w:tc>
          <w:tcPr>
            <w:tcW w:w="0" w:type="auto"/>
          </w:tcPr>
          <w:p w14:paraId="0EFDCD61" w14:textId="77777777" w:rsidR="0043570A" w:rsidRDefault="0043570A" w:rsidP="008B689F">
            <w:pPr>
              <w:rPr>
                <w:ins w:id="158" w:author="Alan Bitter" w:date="2024-05-21T16:12:00Z"/>
              </w:rPr>
            </w:pPr>
            <w:ins w:id="159" w:author="Alan Bitter" w:date="2024-05-21T16:12:00Z">
              <w:r>
                <w:t>Pouf</w:t>
              </w:r>
            </w:ins>
          </w:p>
        </w:tc>
        <w:tc>
          <w:tcPr>
            <w:tcW w:w="0" w:type="auto"/>
          </w:tcPr>
          <w:p w14:paraId="39BCC48D" w14:textId="77777777" w:rsidR="0043570A" w:rsidRDefault="0043570A" w:rsidP="008B689F">
            <w:pPr>
              <w:rPr>
                <w:ins w:id="160" w:author="Alan Bitter" w:date="2024-05-21T16:12:00Z"/>
              </w:rPr>
            </w:pPr>
            <w:ins w:id="161" w:author="Alan Bitter" w:date="2024-05-21T16:12:00Z">
              <w:r>
                <w:t>Dans le coin au fond a droite de l'entrée un rond de 8 pouf</w:t>
              </w:r>
            </w:ins>
          </w:p>
        </w:tc>
        <w:tc>
          <w:tcPr>
            <w:tcW w:w="0" w:type="auto"/>
          </w:tcPr>
          <w:p w14:paraId="19CD258C" w14:textId="77777777" w:rsidR="0043570A" w:rsidRDefault="0043570A" w:rsidP="008B689F">
            <w:pPr>
              <w:rPr>
                <w:ins w:id="162" w:author="Alan Bitter" w:date="2024-05-21T16:12:00Z"/>
              </w:rPr>
            </w:pPr>
            <w:ins w:id="163" w:author="Alan Bitter" w:date="2024-05-21T16:12:00Z">
              <w:r>
                <w:t>OK</w:t>
              </w:r>
            </w:ins>
          </w:p>
          <w:p w14:paraId="6E263AE8" w14:textId="77777777" w:rsidR="0043570A" w:rsidRDefault="0043570A" w:rsidP="008B689F">
            <w:pPr>
              <w:rPr>
                <w:ins w:id="164" w:author="Alan Bitter" w:date="2024-05-21T16:12:00Z"/>
              </w:rPr>
            </w:pPr>
            <w:ins w:id="165" w:author="Alan Bitter" w:date="2024-05-21T16:12:00Z">
              <w:r>
                <w:t>21 May</w:t>
              </w:r>
            </w:ins>
          </w:p>
        </w:tc>
      </w:tr>
      <w:tr w:rsidR="0043570A" w14:paraId="31C5DF39" w14:textId="77777777" w:rsidTr="008B689F">
        <w:trPr>
          <w:ins w:id="166" w:author="Alan Bitter" w:date="2024-05-21T16:12:00Z"/>
        </w:trPr>
        <w:tc>
          <w:tcPr>
            <w:tcW w:w="0" w:type="auto"/>
          </w:tcPr>
          <w:p w14:paraId="0B47DD51" w14:textId="77777777" w:rsidR="0043570A" w:rsidRDefault="0043570A" w:rsidP="008B689F">
            <w:pPr>
              <w:rPr>
                <w:ins w:id="167" w:author="Alan Bitter" w:date="2024-05-21T16:12:00Z"/>
              </w:rPr>
            </w:pPr>
            <w:ins w:id="168" w:author="Alan Bitter" w:date="2024-05-21T16:12:00Z">
              <w:r>
                <w:t>Plante</w:t>
              </w:r>
            </w:ins>
          </w:p>
        </w:tc>
        <w:tc>
          <w:tcPr>
            <w:tcW w:w="0" w:type="auto"/>
          </w:tcPr>
          <w:p w14:paraId="5F0212A3" w14:textId="77777777" w:rsidR="0043570A" w:rsidRDefault="0043570A" w:rsidP="008B689F">
            <w:pPr>
              <w:rPr>
                <w:ins w:id="169" w:author="Alan Bitter" w:date="2024-05-21T16:12:00Z"/>
              </w:rPr>
            </w:pPr>
            <w:ins w:id="170" w:author="Alan Bitter" w:date="2024-05-21T16:12:00Z">
              <w:r>
                <w:t>A coter de chaque canape se trouve une plante</w:t>
              </w:r>
            </w:ins>
          </w:p>
        </w:tc>
        <w:tc>
          <w:tcPr>
            <w:tcW w:w="0" w:type="auto"/>
          </w:tcPr>
          <w:p w14:paraId="6D91E97A" w14:textId="77777777" w:rsidR="0043570A" w:rsidRDefault="0043570A" w:rsidP="008B689F">
            <w:pPr>
              <w:rPr>
                <w:ins w:id="171" w:author="Alan Bitter" w:date="2024-05-21T16:12:00Z"/>
              </w:rPr>
            </w:pPr>
            <w:ins w:id="172" w:author="Alan Bitter" w:date="2024-05-21T16:12:00Z">
              <w:r>
                <w:t>OK</w:t>
              </w:r>
            </w:ins>
          </w:p>
          <w:p w14:paraId="11B6ED9A" w14:textId="77777777" w:rsidR="0043570A" w:rsidRDefault="0043570A" w:rsidP="008B689F">
            <w:pPr>
              <w:rPr>
                <w:ins w:id="173" w:author="Alan Bitter" w:date="2024-05-21T16:12:00Z"/>
              </w:rPr>
            </w:pPr>
            <w:ins w:id="174" w:author="Alan Bitter" w:date="2024-05-21T16:12:00Z">
              <w:r>
                <w:t>21 May</w:t>
              </w:r>
            </w:ins>
          </w:p>
        </w:tc>
      </w:tr>
      <w:tr w:rsidR="0043570A" w14:paraId="315FDA7D" w14:textId="77777777" w:rsidTr="008B689F">
        <w:trPr>
          <w:ins w:id="175" w:author="Alan Bitter" w:date="2024-05-21T16:12:00Z"/>
        </w:trPr>
        <w:tc>
          <w:tcPr>
            <w:tcW w:w="0" w:type="auto"/>
          </w:tcPr>
          <w:p w14:paraId="0F1162FB" w14:textId="77777777" w:rsidR="0043570A" w:rsidRDefault="0043570A" w:rsidP="008B689F">
            <w:pPr>
              <w:rPr>
                <w:ins w:id="176" w:author="Alan Bitter" w:date="2024-05-21T16:12:00Z"/>
              </w:rPr>
            </w:pPr>
            <w:ins w:id="177" w:author="Alan Bitter" w:date="2024-05-21T16:12:00Z">
              <w:r>
                <w:t>fenêtre</w:t>
              </w:r>
            </w:ins>
          </w:p>
        </w:tc>
        <w:tc>
          <w:tcPr>
            <w:tcW w:w="0" w:type="auto"/>
          </w:tcPr>
          <w:p w14:paraId="290EDF6C" w14:textId="77777777" w:rsidR="0043570A" w:rsidRDefault="0043570A" w:rsidP="008B689F">
            <w:pPr>
              <w:rPr>
                <w:ins w:id="178" w:author="Alan Bitter" w:date="2024-05-21T16:12:00Z"/>
              </w:rPr>
            </w:pPr>
            <w:ins w:id="179" w:author="Alan Bitter" w:date="2024-05-21T16:12:00Z">
              <w:r>
                <w:t>une fenêtre sur le mur en face de la porte</w:t>
              </w:r>
            </w:ins>
          </w:p>
        </w:tc>
        <w:tc>
          <w:tcPr>
            <w:tcW w:w="0" w:type="auto"/>
          </w:tcPr>
          <w:p w14:paraId="3A9DFA77" w14:textId="77777777" w:rsidR="0043570A" w:rsidRDefault="0043570A" w:rsidP="008B689F">
            <w:pPr>
              <w:rPr>
                <w:ins w:id="180" w:author="Alan Bitter" w:date="2024-05-21T16:12:00Z"/>
              </w:rPr>
            </w:pPr>
            <w:ins w:id="181" w:author="Alan Bitter" w:date="2024-05-21T16:12:00Z">
              <w:r>
                <w:t>OK</w:t>
              </w:r>
            </w:ins>
          </w:p>
          <w:p w14:paraId="599E84F7" w14:textId="77777777" w:rsidR="0043570A" w:rsidRDefault="0043570A" w:rsidP="008B689F">
            <w:pPr>
              <w:rPr>
                <w:ins w:id="182" w:author="Alan Bitter" w:date="2024-05-21T16:12:00Z"/>
              </w:rPr>
            </w:pPr>
            <w:ins w:id="183" w:author="Alan Bitter" w:date="2024-05-21T16:12:00Z">
              <w:r>
                <w:t>21 May</w:t>
              </w:r>
            </w:ins>
          </w:p>
        </w:tc>
      </w:tr>
      <w:tr w:rsidR="0043570A" w14:paraId="1BBD4B0A" w14:textId="77777777" w:rsidTr="008B689F">
        <w:trPr>
          <w:ins w:id="184" w:author="Alan Bitter" w:date="2024-05-21T16:12:00Z"/>
        </w:trPr>
        <w:tc>
          <w:tcPr>
            <w:tcW w:w="0" w:type="auto"/>
          </w:tcPr>
          <w:p w14:paraId="454DB052" w14:textId="77777777" w:rsidR="0043570A" w:rsidRDefault="0043570A" w:rsidP="008B689F">
            <w:pPr>
              <w:rPr>
                <w:ins w:id="185" w:author="Alan Bitter" w:date="2024-05-21T16:12:00Z"/>
              </w:rPr>
            </w:pPr>
            <w:ins w:id="186" w:author="Alan Bitter" w:date="2024-05-21T16:12:00Z">
              <w:r>
                <w:t>Store</w:t>
              </w:r>
            </w:ins>
          </w:p>
        </w:tc>
        <w:tc>
          <w:tcPr>
            <w:tcW w:w="0" w:type="auto"/>
          </w:tcPr>
          <w:p w14:paraId="50721B7F" w14:textId="77777777" w:rsidR="0043570A" w:rsidRDefault="0043570A" w:rsidP="008B689F">
            <w:pPr>
              <w:rPr>
                <w:ins w:id="187" w:author="Alan Bitter" w:date="2024-05-21T16:12:00Z"/>
              </w:rPr>
            </w:pPr>
            <w:ins w:id="188" w:author="Alan Bitter" w:date="2024-05-21T16:12:00Z">
              <w:r>
                <w:t>Un store qui recouvre la fenêtre</w:t>
              </w:r>
            </w:ins>
          </w:p>
        </w:tc>
        <w:tc>
          <w:tcPr>
            <w:tcW w:w="0" w:type="auto"/>
          </w:tcPr>
          <w:p w14:paraId="4495AB95" w14:textId="77777777" w:rsidR="0043570A" w:rsidRDefault="0043570A" w:rsidP="008B689F">
            <w:pPr>
              <w:rPr>
                <w:ins w:id="189" w:author="Alan Bitter" w:date="2024-05-21T16:12:00Z"/>
              </w:rPr>
            </w:pPr>
            <w:ins w:id="190" w:author="Alan Bitter" w:date="2024-05-21T16:12:00Z">
              <w:r>
                <w:t>OK</w:t>
              </w:r>
            </w:ins>
          </w:p>
          <w:p w14:paraId="3CE441CE" w14:textId="77777777" w:rsidR="0043570A" w:rsidRDefault="0043570A" w:rsidP="008B689F">
            <w:pPr>
              <w:rPr>
                <w:ins w:id="191" w:author="Alan Bitter" w:date="2024-05-21T16:12:00Z"/>
              </w:rPr>
            </w:pPr>
            <w:ins w:id="192" w:author="Alan Bitter" w:date="2024-05-21T16:12:00Z">
              <w:r>
                <w:t>21 May</w:t>
              </w:r>
            </w:ins>
          </w:p>
        </w:tc>
      </w:tr>
      <w:tr w:rsidR="0043570A" w14:paraId="166C3574" w14:textId="77777777" w:rsidTr="008B689F">
        <w:trPr>
          <w:ins w:id="193" w:author="Alan Bitter" w:date="2024-05-21T16:12:00Z"/>
        </w:trPr>
        <w:tc>
          <w:tcPr>
            <w:tcW w:w="0" w:type="auto"/>
          </w:tcPr>
          <w:p w14:paraId="47F471E2" w14:textId="77777777" w:rsidR="0043570A" w:rsidRDefault="0043570A" w:rsidP="008B689F">
            <w:pPr>
              <w:rPr>
                <w:ins w:id="194" w:author="Alan Bitter" w:date="2024-05-21T16:12:00Z"/>
              </w:rPr>
            </w:pPr>
            <w:ins w:id="195" w:author="Alan Bitter" w:date="2024-05-21T16:12:00Z">
              <w:r>
                <w:t>lavabo</w:t>
              </w:r>
            </w:ins>
          </w:p>
        </w:tc>
        <w:tc>
          <w:tcPr>
            <w:tcW w:w="0" w:type="auto"/>
          </w:tcPr>
          <w:p w14:paraId="07C1CE3C" w14:textId="77777777" w:rsidR="0043570A" w:rsidRDefault="0043570A" w:rsidP="008B689F">
            <w:pPr>
              <w:rPr>
                <w:ins w:id="196" w:author="Alan Bitter" w:date="2024-05-21T16:12:00Z"/>
              </w:rPr>
            </w:pPr>
            <w:ins w:id="197" w:author="Alan Bitter" w:date="2024-05-21T16:12:00Z">
              <w:r>
                <w:t>un lavabo sur le mur a droite de l'entrée</w:t>
              </w:r>
            </w:ins>
          </w:p>
        </w:tc>
        <w:tc>
          <w:tcPr>
            <w:tcW w:w="0" w:type="auto"/>
          </w:tcPr>
          <w:p w14:paraId="31119330" w14:textId="77777777" w:rsidR="0043570A" w:rsidRDefault="0043570A" w:rsidP="008B689F">
            <w:pPr>
              <w:rPr>
                <w:ins w:id="198" w:author="Alan Bitter" w:date="2024-05-21T16:12:00Z"/>
              </w:rPr>
            </w:pPr>
            <w:ins w:id="199" w:author="Alan Bitter" w:date="2024-05-21T16:12:00Z">
              <w:r>
                <w:t>OK</w:t>
              </w:r>
            </w:ins>
          </w:p>
          <w:p w14:paraId="0A48658B" w14:textId="77777777" w:rsidR="0043570A" w:rsidRDefault="0043570A" w:rsidP="008B689F">
            <w:pPr>
              <w:rPr>
                <w:ins w:id="200" w:author="Alan Bitter" w:date="2024-05-21T16:12:00Z"/>
              </w:rPr>
            </w:pPr>
            <w:ins w:id="201" w:author="Alan Bitter" w:date="2024-05-21T16:12:00Z">
              <w:r>
                <w:t>21 May</w:t>
              </w:r>
            </w:ins>
          </w:p>
        </w:tc>
      </w:tr>
      <w:tr w:rsidR="0043570A" w14:paraId="40DE26CB" w14:textId="77777777" w:rsidTr="008B689F">
        <w:trPr>
          <w:ins w:id="202" w:author="Alan Bitter" w:date="2024-05-21T16:12:00Z"/>
        </w:trPr>
        <w:tc>
          <w:tcPr>
            <w:tcW w:w="0" w:type="auto"/>
          </w:tcPr>
          <w:p w14:paraId="504B6035" w14:textId="77777777" w:rsidR="0043570A" w:rsidRDefault="0043570A" w:rsidP="008B689F">
            <w:pPr>
              <w:rPr>
                <w:ins w:id="203" w:author="Alan Bitter" w:date="2024-05-21T16:12:00Z"/>
              </w:rPr>
            </w:pPr>
            <w:ins w:id="204" w:author="Alan Bitter" w:date="2024-05-21T16:12:00Z">
              <w:r>
                <w:t>Poubelle</w:t>
              </w:r>
            </w:ins>
          </w:p>
        </w:tc>
        <w:tc>
          <w:tcPr>
            <w:tcW w:w="0" w:type="auto"/>
          </w:tcPr>
          <w:p w14:paraId="76B6AC83" w14:textId="77777777" w:rsidR="0043570A" w:rsidRDefault="0043570A" w:rsidP="008B689F">
            <w:pPr>
              <w:rPr>
                <w:ins w:id="205" w:author="Alan Bitter" w:date="2024-05-21T16:12:00Z"/>
              </w:rPr>
            </w:pPr>
            <w:ins w:id="206" w:author="Alan Bitter" w:date="2024-05-21T16:12:00Z">
              <w:r>
                <w:t>A droite du lavabo se trouve une poubelle</w:t>
              </w:r>
            </w:ins>
          </w:p>
        </w:tc>
        <w:tc>
          <w:tcPr>
            <w:tcW w:w="0" w:type="auto"/>
          </w:tcPr>
          <w:p w14:paraId="590526EF" w14:textId="77777777" w:rsidR="0043570A" w:rsidRDefault="0043570A" w:rsidP="008B689F">
            <w:pPr>
              <w:rPr>
                <w:ins w:id="207" w:author="Alan Bitter" w:date="2024-05-21T16:12:00Z"/>
              </w:rPr>
            </w:pPr>
            <w:ins w:id="208" w:author="Alan Bitter" w:date="2024-05-21T16:12:00Z">
              <w:r>
                <w:t>OK</w:t>
              </w:r>
            </w:ins>
          </w:p>
          <w:p w14:paraId="35B376B7" w14:textId="77777777" w:rsidR="0043570A" w:rsidRDefault="0043570A" w:rsidP="008B689F">
            <w:pPr>
              <w:rPr>
                <w:ins w:id="209" w:author="Alan Bitter" w:date="2024-05-21T16:12:00Z"/>
              </w:rPr>
            </w:pPr>
            <w:ins w:id="210" w:author="Alan Bitter" w:date="2024-05-21T16:12:00Z">
              <w:r>
                <w:t>21 May</w:t>
              </w:r>
            </w:ins>
          </w:p>
        </w:tc>
      </w:tr>
      <w:tr w:rsidR="0043570A" w14:paraId="649A6CD4" w14:textId="77777777" w:rsidTr="008B689F">
        <w:trPr>
          <w:ins w:id="211" w:author="Alan Bitter" w:date="2024-05-21T16:12:00Z"/>
        </w:trPr>
        <w:tc>
          <w:tcPr>
            <w:tcW w:w="0" w:type="auto"/>
          </w:tcPr>
          <w:p w14:paraId="25830B32" w14:textId="77777777" w:rsidR="0043570A" w:rsidRDefault="0043570A" w:rsidP="008B689F">
            <w:pPr>
              <w:rPr>
                <w:ins w:id="212" w:author="Alan Bitter" w:date="2024-05-21T16:12:00Z"/>
              </w:rPr>
            </w:pPr>
            <w:ins w:id="213" w:author="Alan Bitter" w:date="2024-05-21T16:12:00Z">
              <w:r>
                <w:t>Lampe</w:t>
              </w:r>
            </w:ins>
          </w:p>
        </w:tc>
        <w:tc>
          <w:tcPr>
            <w:tcW w:w="0" w:type="auto"/>
          </w:tcPr>
          <w:p w14:paraId="2F5141A6" w14:textId="77777777" w:rsidR="0043570A" w:rsidRDefault="0043570A" w:rsidP="008B689F">
            <w:pPr>
              <w:rPr>
                <w:ins w:id="214" w:author="Alan Bitter" w:date="2024-05-21T16:12:00Z"/>
              </w:rPr>
            </w:pPr>
            <w:ins w:id="215" w:author="Alan Bitter" w:date="2024-05-21T16:12:00Z">
              <w:r>
                <w:t>Une lampe sur un pied dans les 2 coin ou il y a les canape</w:t>
              </w:r>
            </w:ins>
          </w:p>
        </w:tc>
        <w:tc>
          <w:tcPr>
            <w:tcW w:w="0" w:type="auto"/>
          </w:tcPr>
          <w:p w14:paraId="5B5057E4" w14:textId="77777777" w:rsidR="0043570A" w:rsidRDefault="0043570A" w:rsidP="008B689F">
            <w:pPr>
              <w:rPr>
                <w:ins w:id="216" w:author="Alan Bitter" w:date="2024-05-21T16:12:00Z"/>
              </w:rPr>
            </w:pPr>
            <w:ins w:id="217" w:author="Alan Bitter" w:date="2024-05-21T16:12:00Z">
              <w:r>
                <w:t>OK</w:t>
              </w:r>
            </w:ins>
          </w:p>
          <w:p w14:paraId="3448B6D2" w14:textId="77777777" w:rsidR="0043570A" w:rsidRDefault="0043570A" w:rsidP="008B689F">
            <w:pPr>
              <w:rPr>
                <w:ins w:id="218" w:author="Alan Bitter" w:date="2024-05-21T16:12:00Z"/>
              </w:rPr>
            </w:pPr>
            <w:ins w:id="219" w:author="Alan Bitter" w:date="2024-05-21T16:12:00Z">
              <w:r>
                <w:t>21 May</w:t>
              </w:r>
            </w:ins>
          </w:p>
        </w:tc>
      </w:tr>
    </w:tbl>
    <w:p w14:paraId="134DF95A" w14:textId="77777777" w:rsidR="0043570A" w:rsidRDefault="0043570A" w:rsidP="0043570A">
      <w:pPr>
        <w:pStyle w:val="Titre4"/>
        <w:rPr>
          <w:ins w:id="220" w:author="Alan Bitter" w:date="2024-05-21T16:12:00Z"/>
        </w:rPr>
      </w:pPr>
      <w:ins w:id="221" w:author="Alan Bitter" w:date="2024-05-21T16:12:00Z">
        <w:r>
          <w:t>Terrain de Foot "City"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5"/>
        <w:gridCol w:w="7118"/>
        <w:gridCol w:w="547"/>
      </w:tblGrid>
      <w:tr w:rsidR="0043570A" w14:paraId="5F96C4D2" w14:textId="77777777" w:rsidTr="008B689F">
        <w:trPr>
          <w:ins w:id="222" w:author="Alan Bitter" w:date="2024-05-21T16:12:00Z"/>
        </w:trPr>
        <w:tc>
          <w:tcPr>
            <w:tcW w:w="0" w:type="auto"/>
          </w:tcPr>
          <w:p w14:paraId="3163C099" w14:textId="77777777" w:rsidR="0043570A" w:rsidRDefault="0043570A" w:rsidP="008B689F">
            <w:pPr>
              <w:rPr>
                <w:ins w:id="223" w:author="Alan Bitter" w:date="2024-05-21T16:12:00Z"/>
              </w:rPr>
            </w:pPr>
            <w:ins w:id="224" w:author="Alan Bitter" w:date="2024-05-21T16:12:00Z">
              <w:r>
                <w:t>Emplacement</w:t>
              </w:r>
            </w:ins>
          </w:p>
        </w:tc>
        <w:tc>
          <w:tcPr>
            <w:tcW w:w="0" w:type="auto"/>
          </w:tcPr>
          <w:p w14:paraId="5AE06B52" w14:textId="77777777" w:rsidR="0043570A" w:rsidRDefault="0043570A" w:rsidP="008B689F">
            <w:pPr>
              <w:rPr>
                <w:ins w:id="225" w:author="Alan Bitter" w:date="2024-05-21T16:12:00Z"/>
              </w:rPr>
            </w:pPr>
            <w:ins w:id="226" w:author="Alan Bitter" w:date="2024-05-21T16:12:00Z">
              <w:r>
                <w:t>Le City est sur le toit</w:t>
              </w:r>
            </w:ins>
          </w:p>
        </w:tc>
        <w:tc>
          <w:tcPr>
            <w:tcW w:w="0" w:type="auto"/>
          </w:tcPr>
          <w:p w14:paraId="6E821C67" w14:textId="77777777" w:rsidR="0043570A" w:rsidRDefault="0043570A" w:rsidP="008B689F">
            <w:pPr>
              <w:rPr>
                <w:ins w:id="227" w:author="Alan Bitter" w:date="2024-05-21T16:12:00Z"/>
              </w:rPr>
            </w:pPr>
            <w:ins w:id="228" w:author="Alan Bitter" w:date="2024-05-21T16:12:00Z">
              <w:r>
                <w:t>OK</w:t>
              </w:r>
            </w:ins>
          </w:p>
          <w:p w14:paraId="10887FAD" w14:textId="77777777" w:rsidR="0043570A" w:rsidRDefault="0043570A" w:rsidP="008B689F">
            <w:pPr>
              <w:rPr>
                <w:ins w:id="229" w:author="Alan Bitter" w:date="2024-05-21T16:12:00Z"/>
              </w:rPr>
            </w:pPr>
            <w:ins w:id="230" w:author="Alan Bitter" w:date="2024-05-21T16:12:00Z">
              <w:r>
                <w:t>21 May</w:t>
              </w:r>
            </w:ins>
          </w:p>
        </w:tc>
      </w:tr>
      <w:tr w:rsidR="0043570A" w14:paraId="10C6F6FA" w14:textId="77777777" w:rsidTr="008B689F">
        <w:trPr>
          <w:ins w:id="231" w:author="Alan Bitter" w:date="2024-05-21T16:12:00Z"/>
        </w:trPr>
        <w:tc>
          <w:tcPr>
            <w:tcW w:w="0" w:type="auto"/>
          </w:tcPr>
          <w:p w14:paraId="3609963D" w14:textId="77777777" w:rsidR="0043570A" w:rsidRDefault="0043570A" w:rsidP="008B689F">
            <w:pPr>
              <w:rPr>
                <w:ins w:id="232" w:author="Alan Bitter" w:date="2024-05-21T16:12:00Z"/>
              </w:rPr>
            </w:pPr>
            <w:ins w:id="233" w:author="Alan Bitter" w:date="2024-05-21T16:12:00Z">
              <w:r>
                <w:t>Zone neutre</w:t>
              </w:r>
            </w:ins>
          </w:p>
        </w:tc>
        <w:tc>
          <w:tcPr>
            <w:tcW w:w="0" w:type="auto"/>
          </w:tcPr>
          <w:p w14:paraId="28D575DB" w14:textId="77777777" w:rsidR="0043570A" w:rsidRDefault="0043570A" w:rsidP="008B689F">
            <w:pPr>
              <w:rPr>
                <w:ins w:id="234" w:author="Alan Bitter" w:date="2024-05-21T16:12:00Z"/>
              </w:rPr>
            </w:pPr>
            <w:ins w:id="235" w:author="Alan Bitter" w:date="2024-05-21T16:12:00Z">
              <w:r>
                <w:t>Le terrain est disposé comme sur la maquette</w:t>
              </w:r>
            </w:ins>
          </w:p>
        </w:tc>
        <w:tc>
          <w:tcPr>
            <w:tcW w:w="0" w:type="auto"/>
          </w:tcPr>
          <w:p w14:paraId="20172847" w14:textId="77777777" w:rsidR="0043570A" w:rsidRDefault="0043570A" w:rsidP="008B689F">
            <w:pPr>
              <w:rPr>
                <w:ins w:id="236" w:author="Alan Bitter" w:date="2024-05-21T16:12:00Z"/>
              </w:rPr>
            </w:pPr>
            <w:ins w:id="237" w:author="Alan Bitter" w:date="2024-05-21T16:12:00Z">
              <w:r>
                <w:t>OK</w:t>
              </w:r>
            </w:ins>
          </w:p>
          <w:p w14:paraId="3370FDD7" w14:textId="77777777" w:rsidR="0043570A" w:rsidRDefault="0043570A" w:rsidP="008B689F">
            <w:pPr>
              <w:rPr>
                <w:ins w:id="238" w:author="Alan Bitter" w:date="2024-05-21T16:12:00Z"/>
              </w:rPr>
            </w:pPr>
            <w:ins w:id="239" w:author="Alan Bitter" w:date="2024-05-21T16:12:00Z">
              <w:r>
                <w:t>21 May</w:t>
              </w:r>
            </w:ins>
          </w:p>
        </w:tc>
      </w:tr>
      <w:tr w:rsidR="0043570A" w14:paraId="0B2C2502" w14:textId="77777777" w:rsidTr="008B689F">
        <w:trPr>
          <w:ins w:id="240" w:author="Alan Bitter" w:date="2024-05-21T16:12:00Z"/>
        </w:trPr>
        <w:tc>
          <w:tcPr>
            <w:tcW w:w="0" w:type="auto"/>
          </w:tcPr>
          <w:p w14:paraId="3BFD8E71" w14:textId="77777777" w:rsidR="0043570A" w:rsidRDefault="0043570A" w:rsidP="008B689F">
            <w:pPr>
              <w:rPr>
                <w:ins w:id="241" w:author="Alan Bitter" w:date="2024-05-21T16:12:00Z"/>
              </w:rPr>
            </w:pPr>
            <w:ins w:id="242" w:author="Alan Bitter" w:date="2024-05-21T16:12:00Z">
              <w:r>
                <w:t>Matériel</w:t>
              </w:r>
            </w:ins>
          </w:p>
        </w:tc>
        <w:tc>
          <w:tcPr>
            <w:tcW w:w="0" w:type="auto"/>
          </w:tcPr>
          <w:p w14:paraId="094E52AE" w14:textId="77777777" w:rsidR="0043570A" w:rsidRDefault="0043570A" w:rsidP="008B689F">
            <w:pPr>
              <w:rPr>
                <w:ins w:id="243" w:author="Alan Bitter" w:date="2024-05-21T16:12:00Z"/>
              </w:rPr>
            </w:pPr>
            <w:ins w:id="244" w:author="Alan Bitter" w:date="2024-05-21T16:12:00Z">
              <w:r>
                <w:t>5 ballons de foot ainsi qu'une pompe pour les gonfler sont mis à disposition dans la zone matériel</w:t>
              </w:r>
            </w:ins>
          </w:p>
        </w:tc>
        <w:tc>
          <w:tcPr>
            <w:tcW w:w="0" w:type="auto"/>
          </w:tcPr>
          <w:p w14:paraId="1CC69795" w14:textId="77777777" w:rsidR="0043570A" w:rsidRDefault="0043570A" w:rsidP="008B689F">
            <w:pPr>
              <w:rPr>
                <w:ins w:id="245" w:author="Alan Bitter" w:date="2024-05-21T16:12:00Z"/>
              </w:rPr>
            </w:pPr>
            <w:ins w:id="246" w:author="Alan Bitter" w:date="2024-05-21T16:12:00Z">
              <w:r>
                <w:t>ko</w:t>
              </w:r>
            </w:ins>
          </w:p>
          <w:p w14:paraId="09B1F5B7" w14:textId="77777777" w:rsidR="0043570A" w:rsidRDefault="0043570A" w:rsidP="008B689F">
            <w:pPr>
              <w:rPr>
                <w:ins w:id="247" w:author="Alan Bitter" w:date="2024-05-21T16:12:00Z"/>
              </w:rPr>
            </w:pPr>
            <w:ins w:id="248" w:author="Alan Bitter" w:date="2024-05-21T16:12:00Z">
              <w:r>
                <w:t>21 May</w:t>
              </w:r>
            </w:ins>
          </w:p>
        </w:tc>
      </w:tr>
      <w:tr w:rsidR="0043570A" w14:paraId="7E8280C4" w14:textId="77777777" w:rsidTr="008B689F">
        <w:trPr>
          <w:ins w:id="249" w:author="Alan Bitter" w:date="2024-05-21T16:12:00Z"/>
        </w:trPr>
        <w:tc>
          <w:tcPr>
            <w:tcW w:w="0" w:type="auto"/>
          </w:tcPr>
          <w:p w14:paraId="379461B1" w14:textId="77777777" w:rsidR="0043570A" w:rsidRDefault="0043570A" w:rsidP="008B689F">
            <w:pPr>
              <w:rPr>
                <w:ins w:id="250" w:author="Alan Bitter" w:date="2024-05-21T16:12:00Z"/>
              </w:rPr>
            </w:pPr>
            <w:ins w:id="251" w:author="Alan Bitter" w:date="2024-05-21T16:12:00Z">
              <w:r>
                <w:t>Entrée au toit</w:t>
              </w:r>
            </w:ins>
          </w:p>
        </w:tc>
        <w:tc>
          <w:tcPr>
            <w:tcW w:w="0" w:type="auto"/>
          </w:tcPr>
          <w:p w14:paraId="5274A455" w14:textId="77777777" w:rsidR="0043570A" w:rsidRDefault="0043570A" w:rsidP="008B689F">
            <w:pPr>
              <w:rPr>
                <w:ins w:id="252" w:author="Alan Bitter" w:date="2024-05-21T16:12:00Z"/>
              </w:rPr>
            </w:pPr>
            <w:ins w:id="253" w:author="Alan Bitter" w:date="2024-05-21T16:12:00Z">
              <w:r>
                <w:t>L'entrée au toit se fera dans la zone neutre</w:t>
              </w:r>
            </w:ins>
          </w:p>
        </w:tc>
        <w:tc>
          <w:tcPr>
            <w:tcW w:w="0" w:type="auto"/>
          </w:tcPr>
          <w:p w14:paraId="5FD13355" w14:textId="77777777" w:rsidR="0043570A" w:rsidRDefault="0043570A" w:rsidP="008B689F">
            <w:pPr>
              <w:rPr>
                <w:ins w:id="254" w:author="Alan Bitter" w:date="2024-05-21T16:12:00Z"/>
              </w:rPr>
            </w:pPr>
            <w:ins w:id="255" w:author="Alan Bitter" w:date="2024-05-21T16:12:00Z">
              <w:r>
                <w:t>OK</w:t>
              </w:r>
            </w:ins>
          </w:p>
          <w:p w14:paraId="77AB37A4" w14:textId="77777777" w:rsidR="0043570A" w:rsidRDefault="0043570A" w:rsidP="008B689F">
            <w:pPr>
              <w:rPr>
                <w:ins w:id="256" w:author="Alan Bitter" w:date="2024-05-21T16:12:00Z"/>
              </w:rPr>
            </w:pPr>
            <w:ins w:id="257" w:author="Alan Bitter" w:date="2024-05-21T16:12:00Z">
              <w:r>
                <w:t>21 May</w:t>
              </w:r>
            </w:ins>
          </w:p>
        </w:tc>
      </w:tr>
      <w:tr w:rsidR="0043570A" w14:paraId="3FE7BEB2" w14:textId="77777777" w:rsidTr="008B689F">
        <w:trPr>
          <w:ins w:id="258" w:author="Alan Bitter" w:date="2024-05-21T16:12:00Z"/>
        </w:trPr>
        <w:tc>
          <w:tcPr>
            <w:tcW w:w="0" w:type="auto"/>
          </w:tcPr>
          <w:p w14:paraId="6F92D882" w14:textId="77777777" w:rsidR="0043570A" w:rsidRDefault="0043570A" w:rsidP="008B689F">
            <w:pPr>
              <w:rPr>
                <w:ins w:id="259" w:author="Alan Bitter" w:date="2024-05-21T16:12:00Z"/>
              </w:rPr>
            </w:pPr>
            <w:ins w:id="260" w:author="Alan Bitter" w:date="2024-05-21T16:12:00Z">
              <w:r>
                <w:t>Zone matériel</w:t>
              </w:r>
            </w:ins>
          </w:p>
        </w:tc>
        <w:tc>
          <w:tcPr>
            <w:tcW w:w="0" w:type="auto"/>
          </w:tcPr>
          <w:p w14:paraId="6F88F66C" w14:textId="77777777" w:rsidR="0043570A" w:rsidRDefault="0043570A" w:rsidP="008B689F">
            <w:pPr>
              <w:rPr>
                <w:ins w:id="261" w:author="Alan Bitter" w:date="2024-05-21T16:12:00Z"/>
              </w:rPr>
            </w:pPr>
            <w:ins w:id="262" w:author="Alan Bitter" w:date="2024-05-21T16:12:00Z">
              <w:r>
                <w:t>Une zone matériel sera disponible de l'autre coté du toit (celui sans escalier d'entrée), l'accès peut se faire depuis le but à l'aide de portes, ou tout simplement en faisant le tour</w:t>
              </w:r>
            </w:ins>
          </w:p>
        </w:tc>
        <w:tc>
          <w:tcPr>
            <w:tcW w:w="0" w:type="auto"/>
          </w:tcPr>
          <w:p w14:paraId="74628F88" w14:textId="77777777" w:rsidR="0043570A" w:rsidRDefault="0043570A" w:rsidP="008B689F">
            <w:pPr>
              <w:rPr>
                <w:ins w:id="263" w:author="Alan Bitter" w:date="2024-05-21T16:12:00Z"/>
              </w:rPr>
            </w:pPr>
            <w:ins w:id="264" w:author="Alan Bitter" w:date="2024-05-21T16:12:00Z">
              <w:r>
                <w:t>ko</w:t>
              </w:r>
            </w:ins>
          </w:p>
          <w:p w14:paraId="04294FD1" w14:textId="77777777" w:rsidR="0043570A" w:rsidRDefault="0043570A" w:rsidP="008B689F">
            <w:pPr>
              <w:rPr>
                <w:ins w:id="265" w:author="Alan Bitter" w:date="2024-05-21T16:12:00Z"/>
              </w:rPr>
            </w:pPr>
            <w:ins w:id="266" w:author="Alan Bitter" w:date="2024-05-21T16:12:00Z">
              <w:r>
                <w:t>21 May</w:t>
              </w:r>
            </w:ins>
          </w:p>
        </w:tc>
      </w:tr>
      <w:tr w:rsidR="0043570A" w14:paraId="70DD4480" w14:textId="77777777" w:rsidTr="008B689F">
        <w:trPr>
          <w:ins w:id="267" w:author="Alan Bitter" w:date="2024-05-21T16:12:00Z"/>
        </w:trPr>
        <w:tc>
          <w:tcPr>
            <w:tcW w:w="0" w:type="auto"/>
          </w:tcPr>
          <w:p w14:paraId="388B8E3A" w14:textId="77777777" w:rsidR="0043570A" w:rsidRDefault="0043570A" w:rsidP="008B689F">
            <w:pPr>
              <w:rPr>
                <w:ins w:id="268" w:author="Alan Bitter" w:date="2024-05-21T16:12:00Z"/>
              </w:rPr>
            </w:pPr>
            <w:ins w:id="269" w:author="Alan Bitter" w:date="2024-05-21T16:12:00Z">
              <w:r>
                <w:t>Taille terrain</w:t>
              </w:r>
            </w:ins>
          </w:p>
        </w:tc>
        <w:tc>
          <w:tcPr>
            <w:tcW w:w="0" w:type="auto"/>
          </w:tcPr>
          <w:p w14:paraId="5CDC1F8F" w14:textId="77777777" w:rsidR="0043570A" w:rsidRDefault="0043570A" w:rsidP="008B689F">
            <w:pPr>
              <w:rPr>
                <w:ins w:id="270" w:author="Alan Bitter" w:date="2024-05-21T16:12:00Z"/>
              </w:rPr>
            </w:pPr>
            <w:ins w:id="271" w:author="Alan Bitter" w:date="2024-05-21T16:12:00Z">
              <w:r>
                <w:t>Le terrain fera 16mètres de long pour 20mètres de large</w:t>
              </w:r>
            </w:ins>
          </w:p>
        </w:tc>
        <w:tc>
          <w:tcPr>
            <w:tcW w:w="0" w:type="auto"/>
          </w:tcPr>
          <w:p w14:paraId="03B39EA6" w14:textId="77777777" w:rsidR="0043570A" w:rsidRDefault="0043570A" w:rsidP="008B689F">
            <w:pPr>
              <w:rPr>
                <w:ins w:id="272" w:author="Alan Bitter" w:date="2024-05-21T16:12:00Z"/>
              </w:rPr>
            </w:pPr>
            <w:ins w:id="273" w:author="Alan Bitter" w:date="2024-05-21T16:12:00Z">
              <w:r>
                <w:t>OK</w:t>
              </w:r>
            </w:ins>
          </w:p>
          <w:p w14:paraId="1CD9F6C9" w14:textId="77777777" w:rsidR="0043570A" w:rsidRDefault="0043570A" w:rsidP="008B689F">
            <w:pPr>
              <w:rPr>
                <w:ins w:id="274" w:author="Alan Bitter" w:date="2024-05-21T16:12:00Z"/>
              </w:rPr>
            </w:pPr>
            <w:ins w:id="275" w:author="Alan Bitter" w:date="2024-05-21T16:12:00Z">
              <w:r>
                <w:t>21 May</w:t>
              </w:r>
            </w:ins>
          </w:p>
        </w:tc>
      </w:tr>
      <w:tr w:rsidR="0043570A" w14:paraId="734E808F" w14:textId="77777777" w:rsidTr="008B689F">
        <w:trPr>
          <w:ins w:id="276" w:author="Alan Bitter" w:date="2024-05-21T16:12:00Z"/>
        </w:trPr>
        <w:tc>
          <w:tcPr>
            <w:tcW w:w="0" w:type="auto"/>
          </w:tcPr>
          <w:p w14:paraId="7399C747" w14:textId="77777777" w:rsidR="0043570A" w:rsidRDefault="0043570A" w:rsidP="008B689F">
            <w:pPr>
              <w:rPr>
                <w:ins w:id="277" w:author="Alan Bitter" w:date="2024-05-21T16:12:00Z"/>
              </w:rPr>
            </w:pPr>
            <w:ins w:id="278" w:author="Alan Bitter" w:date="2024-05-21T16:12:00Z">
              <w:r>
                <w:t>Sol du terrain</w:t>
              </w:r>
            </w:ins>
          </w:p>
        </w:tc>
        <w:tc>
          <w:tcPr>
            <w:tcW w:w="0" w:type="auto"/>
          </w:tcPr>
          <w:p w14:paraId="6D7ED478" w14:textId="77777777" w:rsidR="0043570A" w:rsidRDefault="0043570A" w:rsidP="008B689F">
            <w:pPr>
              <w:rPr>
                <w:ins w:id="279" w:author="Alan Bitter" w:date="2024-05-21T16:12:00Z"/>
              </w:rPr>
            </w:pPr>
            <w:ins w:id="280" w:author="Alan Bitter" w:date="2024-05-21T16:12:00Z">
              <w:r>
                <w:t>Le sol du terrain sera en gazon synthétique</w:t>
              </w:r>
            </w:ins>
          </w:p>
        </w:tc>
        <w:tc>
          <w:tcPr>
            <w:tcW w:w="0" w:type="auto"/>
          </w:tcPr>
          <w:p w14:paraId="35A9EC2A" w14:textId="77777777" w:rsidR="0043570A" w:rsidRDefault="0043570A" w:rsidP="008B689F">
            <w:pPr>
              <w:rPr>
                <w:ins w:id="281" w:author="Alan Bitter" w:date="2024-05-21T16:12:00Z"/>
              </w:rPr>
            </w:pPr>
            <w:ins w:id="282" w:author="Alan Bitter" w:date="2024-05-21T16:12:00Z">
              <w:r>
                <w:t>OK</w:t>
              </w:r>
            </w:ins>
          </w:p>
          <w:p w14:paraId="52D5E8BD" w14:textId="77777777" w:rsidR="0043570A" w:rsidRDefault="0043570A" w:rsidP="008B689F">
            <w:pPr>
              <w:rPr>
                <w:ins w:id="283" w:author="Alan Bitter" w:date="2024-05-21T16:12:00Z"/>
              </w:rPr>
            </w:pPr>
            <w:ins w:id="284" w:author="Alan Bitter" w:date="2024-05-21T16:12:00Z">
              <w:r>
                <w:t>21 May</w:t>
              </w:r>
            </w:ins>
          </w:p>
        </w:tc>
      </w:tr>
      <w:tr w:rsidR="0043570A" w14:paraId="752833B7" w14:textId="77777777" w:rsidTr="008B689F">
        <w:trPr>
          <w:ins w:id="285" w:author="Alan Bitter" w:date="2024-05-21T16:12:00Z"/>
        </w:trPr>
        <w:tc>
          <w:tcPr>
            <w:tcW w:w="0" w:type="auto"/>
          </w:tcPr>
          <w:p w14:paraId="25A6EF5A" w14:textId="77777777" w:rsidR="0043570A" w:rsidRDefault="0043570A" w:rsidP="008B689F">
            <w:pPr>
              <w:rPr>
                <w:ins w:id="286" w:author="Alan Bitter" w:date="2024-05-21T16:12:00Z"/>
              </w:rPr>
            </w:pPr>
            <w:ins w:id="287" w:author="Alan Bitter" w:date="2024-05-21T16:12:00Z">
              <w:r>
                <w:t>Buts</w:t>
              </w:r>
            </w:ins>
          </w:p>
        </w:tc>
        <w:tc>
          <w:tcPr>
            <w:tcW w:w="0" w:type="auto"/>
          </w:tcPr>
          <w:p w14:paraId="10391DD9" w14:textId="77777777" w:rsidR="0043570A" w:rsidRDefault="0043570A" w:rsidP="008B689F">
            <w:pPr>
              <w:rPr>
                <w:ins w:id="288" w:author="Alan Bitter" w:date="2024-05-21T16:12:00Z"/>
              </w:rPr>
            </w:pPr>
            <w:ins w:id="289" w:author="Alan Bitter" w:date="2024-05-21T16:12:00Z">
              <w:r>
                <w:t>Les buts feront 2mètres de haut pour 4mètres de large</w:t>
              </w:r>
            </w:ins>
          </w:p>
        </w:tc>
        <w:tc>
          <w:tcPr>
            <w:tcW w:w="0" w:type="auto"/>
          </w:tcPr>
          <w:p w14:paraId="7A3AD29D" w14:textId="77777777" w:rsidR="0043570A" w:rsidRDefault="0043570A" w:rsidP="008B689F">
            <w:pPr>
              <w:rPr>
                <w:ins w:id="290" w:author="Alan Bitter" w:date="2024-05-21T16:12:00Z"/>
              </w:rPr>
            </w:pPr>
            <w:ins w:id="291" w:author="Alan Bitter" w:date="2024-05-21T16:12:00Z">
              <w:r>
                <w:t>OK</w:t>
              </w:r>
            </w:ins>
          </w:p>
          <w:p w14:paraId="3DAEC77F" w14:textId="77777777" w:rsidR="0043570A" w:rsidRDefault="0043570A" w:rsidP="008B689F">
            <w:pPr>
              <w:rPr>
                <w:ins w:id="292" w:author="Alan Bitter" w:date="2024-05-21T16:12:00Z"/>
              </w:rPr>
            </w:pPr>
            <w:ins w:id="293" w:author="Alan Bitter" w:date="2024-05-21T16:12:00Z">
              <w:r>
                <w:t>21 May</w:t>
              </w:r>
            </w:ins>
          </w:p>
        </w:tc>
      </w:tr>
      <w:tr w:rsidR="0043570A" w14:paraId="5474B61B" w14:textId="77777777" w:rsidTr="008B689F">
        <w:trPr>
          <w:ins w:id="294" w:author="Alan Bitter" w:date="2024-05-21T16:12:00Z"/>
        </w:trPr>
        <w:tc>
          <w:tcPr>
            <w:tcW w:w="0" w:type="auto"/>
          </w:tcPr>
          <w:p w14:paraId="2254F8DB" w14:textId="77777777" w:rsidR="0043570A" w:rsidRDefault="0043570A" w:rsidP="008B689F">
            <w:pPr>
              <w:rPr>
                <w:ins w:id="295" w:author="Alan Bitter" w:date="2024-05-21T16:12:00Z"/>
              </w:rPr>
            </w:pPr>
            <w:ins w:id="296" w:author="Alan Bitter" w:date="2024-05-21T16:12:00Z">
              <w:r>
                <w:t>Barrières</w:t>
              </w:r>
            </w:ins>
          </w:p>
        </w:tc>
        <w:tc>
          <w:tcPr>
            <w:tcW w:w="0" w:type="auto"/>
          </w:tcPr>
          <w:p w14:paraId="30DBA953" w14:textId="77777777" w:rsidR="0043570A" w:rsidRDefault="0043570A" w:rsidP="008B689F">
            <w:pPr>
              <w:rPr>
                <w:ins w:id="297" w:author="Alan Bitter" w:date="2024-05-21T16:12:00Z"/>
              </w:rPr>
            </w:pPr>
            <w:ins w:id="298" w:author="Alan Bitter" w:date="2024-05-21T16:12:00Z">
              <w:r>
                <w:t>Les barrières accompagnées d'un filet sont tout autour du terrain. Les barrières font 1m25 de haut</w:t>
              </w:r>
            </w:ins>
          </w:p>
        </w:tc>
        <w:tc>
          <w:tcPr>
            <w:tcW w:w="0" w:type="auto"/>
          </w:tcPr>
          <w:p w14:paraId="75FB9EBB" w14:textId="77777777" w:rsidR="0043570A" w:rsidRDefault="0043570A" w:rsidP="008B689F">
            <w:pPr>
              <w:rPr>
                <w:ins w:id="299" w:author="Alan Bitter" w:date="2024-05-21T16:12:00Z"/>
              </w:rPr>
            </w:pPr>
            <w:ins w:id="300" w:author="Alan Bitter" w:date="2024-05-21T16:12:00Z">
              <w:r>
                <w:t>OK</w:t>
              </w:r>
            </w:ins>
          </w:p>
          <w:p w14:paraId="51055402" w14:textId="77777777" w:rsidR="0043570A" w:rsidRDefault="0043570A" w:rsidP="008B689F">
            <w:pPr>
              <w:rPr>
                <w:ins w:id="301" w:author="Alan Bitter" w:date="2024-05-21T16:12:00Z"/>
              </w:rPr>
            </w:pPr>
            <w:ins w:id="302" w:author="Alan Bitter" w:date="2024-05-21T16:12:00Z">
              <w:r>
                <w:t>21 May</w:t>
              </w:r>
            </w:ins>
          </w:p>
        </w:tc>
      </w:tr>
      <w:tr w:rsidR="0043570A" w14:paraId="07B298EA" w14:textId="77777777" w:rsidTr="008B689F">
        <w:trPr>
          <w:ins w:id="303" w:author="Alan Bitter" w:date="2024-05-21T16:12:00Z"/>
        </w:trPr>
        <w:tc>
          <w:tcPr>
            <w:tcW w:w="0" w:type="auto"/>
          </w:tcPr>
          <w:p w14:paraId="1C7AFA6F" w14:textId="77777777" w:rsidR="0043570A" w:rsidRDefault="0043570A" w:rsidP="008B689F">
            <w:pPr>
              <w:rPr>
                <w:ins w:id="304" w:author="Alan Bitter" w:date="2024-05-21T16:12:00Z"/>
              </w:rPr>
            </w:pPr>
            <w:ins w:id="305" w:author="Alan Bitter" w:date="2024-05-21T16:12:00Z">
              <w:r>
                <w:lastRenderedPageBreak/>
                <w:t>Barrières toit</w:t>
              </w:r>
            </w:ins>
          </w:p>
        </w:tc>
        <w:tc>
          <w:tcPr>
            <w:tcW w:w="0" w:type="auto"/>
          </w:tcPr>
          <w:p w14:paraId="34E638E2" w14:textId="77777777" w:rsidR="0043570A" w:rsidRDefault="0043570A" w:rsidP="008B689F">
            <w:pPr>
              <w:rPr>
                <w:ins w:id="306" w:author="Alan Bitter" w:date="2024-05-21T16:12:00Z"/>
              </w:rPr>
            </w:pPr>
            <w:ins w:id="307" w:author="Alan Bitter" w:date="2024-05-21T16:12:00Z">
              <w:r>
                <w:t>Les barrières font 1,25m de haut et se trouvent tout autour du toit</w:t>
              </w:r>
            </w:ins>
          </w:p>
        </w:tc>
        <w:tc>
          <w:tcPr>
            <w:tcW w:w="0" w:type="auto"/>
          </w:tcPr>
          <w:p w14:paraId="7F2117A8" w14:textId="77777777" w:rsidR="0043570A" w:rsidRDefault="0043570A" w:rsidP="008B689F">
            <w:pPr>
              <w:rPr>
                <w:ins w:id="308" w:author="Alan Bitter" w:date="2024-05-21T16:12:00Z"/>
              </w:rPr>
            </w:pPr>
            <w:ins w:id="309" w:author="Alan Bitter" w:date="2024-05-21T16:12:00Z">
              <w:r>
                <w:t>OK</w:t>
              </w:r>
            </w:ins>
          </w:p>
          <w:p w14:paraId="339574E7" w14:textId="77777777" w:rsidR="0043570A" w:rsidRDefault="0043570A" w:rsidP="008B689F">
            <w:pPr>
              <w:rPr>
                <w:ins w:id="310" w:author="Alan Bitter" w:date="2024-05-21T16:12:00Z"/>
              </w:rPr>
            </w:pPr>
            <w:ins w:id="311" w:author="Alan Bitter" w:date="2024-05-21T16:12:00Z">
              <w:r>
                <w:t>21 May</w:t>
              </w:r>
            </w:ins>
          </w:p>
        </w:tc>
      </w:tr>
      <w:tr w:rsidR="0043570A" w14:paraId="08C6B12B" w14:textId="77777777" w:rsidTr="008B689F">
        <w:trPr>
          <w:ins w:id="312" w:author="Alan Bitter" w:date="2024-05-21T16:12:00Z"/>
        </w:trPr>
        <w:tc>
          <w:tcPr>
            <w:tcW w:w="0" w:type="auto"/>
          </w:tcPr>
          <w:p w14:paraId="69A0F810" w14:textId="77777777" w:rsidR="0043570A" w:rsidRDefault="0043570A" w:rsidP="008B689F">
            <w:pPr>
              <w:rPr>
                <w:ins w:id="313" w:author="Alan Bitter" w:date="2024-05-21T16:12:00Z"/>
              </w:rPr>
            </w:pPr>
            <w:ins w:id="314" w:author="Alan Bitter" w:date="2024-05-21T16:12:00Z">
              <w:r>
                <w:t>Filets</w:t>
              </w:r>
            </w:ins>
          </w:p>
        </w:tc>
        <w:tc>
          <w:tcPr>
            <w:tcW w:w="0" w:type="auto"/>
          </w:tcPr>
          <w:p w14:paraId="5F595A59" w14:textId="77777777" w:rsidR="0043570A" w:rsidRDefault="0043570A" w:rsidP="008B689F">
            <w:pPr>
              <w:rPr>
                <w:ins w:id="315" w:author="Alan Bitter" w:date="2024-05-21T16:12:00Z"/>
              </w:rPr>
            </w:pPr>
            <w:ins w:id="316" w:author="Alan Bitter" w:date="2024-05-21T16:12:00Z">
              <w:r>
                <w:t>Des filets seront attachés à partir des barrières et des buts. Afin de rattraper d'éventuels ballons mal tirés.  Les filets feront 6 mètres à partir du sol</w:t>
              </w:r>
            </w:ins>
          </w:p>
        </w:tc>
        <w:tc>
          <w:tcPr>
            <w:tcW w:w="0" w:type="auto"/>
          </w:tcPr>
          <w:p w14:paraId="01EBEEB0" w14:textId="77777777" w:rsidR="0043570A" w:rsidRDefault="0043570A" w:rsidP="008B689F">
            <w:pPr>
              <w:rPr>
                <w:ins w:id="317" w:author="Alan Bitter" w:date="2024-05-21T16:12:00Z"/>
              </w:rPr>
            </w:pPr>
            <w:ins w:id="318" w:author="Alan Bitter" w:date="2024-05-21T16:12:00Z">
              <w:r>
                <w:t>ko</w:t>
              </w:r>
            </w:ins>
          </w:p>
          <w:p w14:paraId="53308E0F" w14:textId="77777777" w:rsidR="0043570A" w:rsidRDefault="0043570A" w:rsidP="008B689F">
            <w:pPr>
              <w:rPr>
                <w:ins w:id="319" w:author="Alan Bitter" w:date="2024-05-21T16:12:00Z"/>
              </w:rPr>
            </w:pPr>
            <w:ins w:id="320" w:author="Alan Bitter" w:date="2024-05-21T16:12:00Z">
              <w:r>
                <w:t>21 May</w:t>
              </w:r>
            </w:ins>
          </w:p>
        </w:tc>
      </w:tr>
    </w:tbl>
    <w:p w14:paraId="05F9C876" w14:textId="77777777" w:rsidR="0043570A" w:rsidRPr="0043570A" w:rsidRDefault="0043570A" w:rsidP="0043570A">
      <w:pPr>
        <w:pStyle w:val="Retraitcorpsdetexte3"/>
        <w:rPr>
          <w:ins w:id="321" w:author="Alan Bitter" w:date="2024-05-21T16:12:00Z"/>
        </w:rPr>
      </w:pPr>
    </w:p>
    <w:p w14:paraId="1DBEF8BB" w14:textId="77777777" w:rsidR="00071FE0" w:rsidRDefault="00071FE0" w:rsidP="00071FE0">
      <w:pPr>
        <w:pStyle w:val="Titre3"/>
      </w:pPr>
      <w:r>
        <w:t>Sprint 6</w:t>
      </w:r>
    </w:p>
    <w:p w14:paraId="4258DFB9" w14:textId="77777777" w:rsidR="00071FE0" w:rsidRDefault="00071FE0" w:rsidP="00071FE0">
      <w:pPr>
        <w:pStyle w:val="Titre3"/>
      </w:pPr>
      <w:r>
        <w:t>Sprint 7</w:t>
      </w:r>
    </w:p>
    <w:p w14:paraId="73A4248E" w14:textId="19F76B16" w:rsidR="007F30AE" w:rsidRDefault="007F30AE" w:rsidP="002B1E09">
      <w:pPr>
        <w:pStyle w:val="Informations"/>
      </w:pPr>
    </w:p>
    <w:p w14:paraId="7B1B3F5A" w14:textId="77777777" w:rsidR="002B1E09" w:rsidRPr="00920F4E" w:rsidRDefault="002B1E09" w:rsidP="002B1E09">
      <w:pPr>
        <w:pStyle w:val="Titre2"/>
      </w:pPr>
      <w:bookmarkStart w:id="322" w:name="_Toc165884414"/>
      <w:r>
        <w:t>Problèmes restants</w:t>
      </w:r>
      <w:bookmarkEnd w:id="322"/>
    </w:p>
    <w:p w14:paraId="5F5A472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56936FB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06F066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E55D212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D68D3E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9963D2D" w14:textId="77777777" w:rsidR="007F30AE" w:rsidRPr="007F30AE" w:rsidRDefault="007F30AE" w:rsidP="008E53F9">
      <w:pPr>
        <w:pStyle w:val="Titre1"/>
      </w:pPr>
      <w:bookmarkStart w:id="323" w:name="_Toc165969653"/>
      <w:bookmarkStart w:id="324" w:name="_Toc165884415"/>
      <w:r w:rsidRPr="007F30AE">
        <w:t>Conclusion</w:t>
      </w:r>
      <w:bookmarkEnd w:id="323"/>
      <w:bookmarkEnd w:id="324"/>
    </w:p>
    <w:p w14:paraId="23B5D5A5" w14:textId="77777777" w:rsidR="007F30AE" w:rsidRPr="00152A26" w:rsidRDefault="007F30AE" w:rsidP="008E53F9">
      <w:pPr>
        <w:pStyle w:val="Titre2"/>
      </w:pPr>
      <w:bookmarkStart w:id="325" w:name="_Toc165969654"/>
      <w:bookmarkStart w:id="326" w:name="_Toc165884416"/>
      <w:r w:rsidRPr="00152A26">
        <w:t xml:space="preserve">Bilan des </w:t>
      </w:r>
      <w:bookmarkEnd w:id="325"/>
      <w:r w:rsidR="008E53F9">
        <w:t>fonctionnalités demandées</w:t>
      </w:r>
      <w:bookmarkEnd w:id="326"/>
    </w:p>
    <w:p w14:paraId="11D1DCCE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B1097B7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69908E6" w14:textId="77777777" w:rsidR="007F30AE" w:rsidRPr="007F30AE" w:rsidRDefault="007F30AE" w:rsidP="008E53F9">
      <w:pPr>
        <w:pStyle w:val="Titre2"/>
      </w:pPr>
      <w:bookmarkStart w:id="327" w:name="_Toc165969655"/>
      <w:bookmarkStart w:id="328" w:name="_Toc165884417"/>
      <w:r w:rsidRPr="007F30AE">
        <w:t>Bilan de la planification</w:t>
      </w:r>
      <w:bookmarkEnd w:id="327"/>
      <w:bookmarkEnd w:id="328"/>
    </w:p>
    <w:p w14:paraId="37F7029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A2C67E7" w14:textId="77777777" w:rsidR="007F30AE" w:rsidRPr="007F30AE" w:rsidRDefault="007F30AE" w:rsidP="008E53F9">
      <w:pPr>
        <w:pStyle w:val="Titre2"/>
      </w:pPr>
      <w:bookmarkStart w:id="329" w:name="_Toc165969656"/>
      <w:bookmarkStart w:id="330" w:name="_Toc165884418"/>
      <w:r w:rsidRPr="007F30AE">
        <w:t>Bilan personnel</w:t>
      </w:r>
      <w:bookmarkEnd w:id="329"/>
      <w:bookmarkEnd w:id="330"/>
    </w:p>
    <w:p w14:paraId="349AD01A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22E3E5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31AD26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0736E7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AD20233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45AB46E7" w14:textId="77777777" w:rsidR="00903FEF" w:rsidRPr="007F30AE" w:rsidRDefault="00903FEF" w:rsidP="008E53F9">
      <w:pPr>
        <w:pStyle w:val="Titre1"/>
      </w:pPr>
      <w:bookmarkStart w:id="331" w:name="_Toc165884419"/>
      <w:r>
        <w:t>Annexes</w:t>
      </w:r>
      <w:bookmarkEnd w:id="331"/>
    </w:p>
    <w:p w14:paraId="56CBE6BB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675F7377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53DD8CC6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56E5B06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5A6DFE1" w14:textId="71399D0C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5BD84" w14:textId="77777777" w:rsidR="005B5AF3" w:rsidRDefault="005B5AF3">
      <w:r>
        <w:separator/>
      </w:r>
    </w:p>
  </w:endnote>
  <w:endnote w:type="continuationSeparator" w:id="0">
    <w:p w14:paraId="27B90571" w14:textId="77777777" w:rsidR="005B5AF3" w:rsidRDefault="005B5AF3">
      <w:r>
        <w:continuationSeparator/>
      </w:r>
    </w:p>
  </w:endnote>
  <w:endnote w:type="continuationNotice" w:id="1">
    <w:p w14:paraId="622E2DF3" w14:textId="77777777" w:rsidR="005B5AF3" w:rsidRDefault="005B5A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471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14:paraId="4D05AF0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4B1C10" w14:textId="77166B8A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107EDE" w:rsidRPr="00107EDE">
              <w:rPr>
                <w:rFonts w:cs="Arial"/>
                <w:noProof/>
                <w:szCs w:val="16"/>
              </w:rPr>
              <w:t>Alan Bitter</w:t>
            </w:r>
          </w:fldSimple>
        </w:p>
        <w:p w14:paraId="5080546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339F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7823E3" w14:textId="2AAC47A5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07EDE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33624F1" w14:textId="77777777" w:rsidTr="00E52B61">
      <w:trPr>
        <w:jc w:val="center"/>
      </w:trPr>
      <w:tc>
        <w:tcPr>
          <w:tcW w:w="3510" w:type="dxa"/>
          <w:vAlign w:val="center"/>
        </w:tcPr>
        <w:p w14:paraId="6E1796A6" w14:textId="360FD34E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107EDE">
            <w:rPr>
              <w:noProof/>
            </w:rPr>
            <w:t>Alan Bitter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9FB3D9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6778BAC" w14:textId="3B782295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07EDE">
            <w:rPr>
              <w:rFonts w:cs="Arial"/>
              <w:noProof/>
              <w:szCs w:val="16"/>
            </w:rPr>
            <w:t>21.05.2024 16:17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B792F6E" w14:textId="77777777" w:rsidTr="00E52B61">
      <w:trPr>
        <w:jc w:val="center"/>
      </w:trPr>
      <w:tc>
        <w:tcPr>
          <w:tcW w:w="3510" w:type="dxa"/>
          <w:vAlign w:val="center"/>
        </w:tcPr>
        <w:p w14:paraId="0F341B21" w14:textId="75CA55F1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107EDE" w:rsidRPr="00107EDE">
              <w:rPr>
                <w:rFonts w:cs="Arial"/>
                <w:noProof/>
                <w:szCs w:val="16"/>
              </w:rPr>
              <w:t>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07EDE">
            <w:rPr>
              <w:rFonts w:cs="Arial"/>
              <w:noProof/>
              <w:szCs w:val="16"/>
            </w:rPr>
            <w:t>21.05.2024 16:16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D0171D7" w14:textId="0CB3B209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107EDE" w:rsidRPr="00107EDE">
              <w:rPr>
                <w:rFonts w:cs="Arial"/>
                <w:noProof/>
                <w:szCs w:val="16"/>
              </w:rPr>
              <w:t>Rapport</w:t>
            </w:r>
            <w:r w:rsidR="00107EDE">
              <w:rPr>
                <w:noProof/>
              </w:rPr>
              <w:t xml:space="preserve"> - diff</w:t>
            </w:r>
          </w:fldSimple>
        </w:p>
      </w:tc>
    </w:tr>
  </w:tbl>
  <w:p w14:paraId="131D5F2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275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AFA9B" w14:textId="77777777" w:rsidR="005B5AF3" w:rsidRDefault="005B5AF3">
      <w:r>
        <w:separator/>
      </w:r>
    </w:p>
  </w:footnote>
  <w:footnote w:type="continuationSeparator" w:id="0">
    <w:p w14:paraId="23522238" w14:textId="77777777" w:rsidR="005B5AF3" w:rsidRDefault="005B5AF3">
      <w:r>
        <w:continuationSeparator/>
      </w:r>
    </w:p>
  </w:footnote>
  <w:footnote w:type="continuationNotice" w:id="1">
    <w:p w14:paraId="54C15E51" w14:textId="77777777" w:rsidR="005B5AF3" w:rsidRDefault="005B5A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5C54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DDDDB6" w14:textId="77777777">
      <w:trPr>
        <w:trHeight w:val="536"/>
        <w:jc w:val="center"/>
      </w:trPr>
      <w:tc>
        <w:tcPr>
          <w:tcW w:w="2445" w:type="dxa"/>
          <w:vAlign w:val="center"/>
        </w:tcPr>
        <w:p w14:paraId="1743704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1361C72" w14:textId="77777777" w:rsidR="00AA4393" w:rsidRPr="00B4738A" w:rsidRDefault="00AA4393" w:rsidP="00B4738A"/>
      </w:tc>
      <w:tc>
        <w:tcPr>
          <w:tcW w:w="2283" w:type="dxa"/>
          <w:vAlign w:val="center"/>
        </w:tcPr>
        <w:p w14:paraId="63EE090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ABD5E83" wp14:editId="7DDFB5B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8F6C7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D2F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ED6FE8"/>
    <w:multiLevelType w:val="hybridMultilevel"/>
    <w:tmpl w:val="777ADD54"/>
    <w:lvl w:ilvl="0" w:tplc="D138E728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2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5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F7CA3"/>
    <w:multiLevelType w:val="hybridMultilevel"/>
    <w:tmpl w:val="01740CBA"/>
    <w:lvl w:ilvl="0" w:tplc="189A09D2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3373"/>
        </w:tabs>
        <w:ind w:left="3373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5"/>
  </w:num>
  <w:num w:numId="3" w16cid:durableId="722951399">
    <w:abstractNumId w:val="3"/>
  </w:num>
  <w:num w:numId="4" w16cid:durableId="231742127">
    <w:abstractNumId w:val="7"/>
  </w:num>
  <w:num w:numId="5" w16cid:durableId="571349081">
    <w:abstractNumId w:val="8"/>
  </w:num>
  <w:num w:numId="6" w16cid:durableId="459957811">
    <w:abstractNumId w:val="2"/>
  </w:num>
  <w:num w:numId="7" w16cid:durableId="23753091">
    <w:abstractNumId w:val="4"/>
  </w:num>
  <w:num w:numId="8" w16cid:durableId="629823383">
    <w:abstractNumId w:val="10"/>
  </w:num>
  <w:num w:numId="9" w16cid:durableId="19307735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53917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86700">
    <w:abstractNumId w:val="9"/>
  </w:num>
  <w:num w:numId="12" w16cid:durableId="649095143">
    <w:abstractNumId w:val="1"/>
  </w:num>
  <w:num w:numId="13" w16cid:durableId="3408618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50347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202459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69658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546455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543084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8645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576488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15455759">
    <w:abstractNumId w:val="6"/>
  </w:num>
  <w:num w:numId="22" w16cid:durableId="4260026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68351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an Bitter">
    <w15:presenceInfo w15:providerId="AD" w15:userId="S::pf28knu@eduvaud.ch::11a57150-0837-498a-a846-17be8493bc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9"/>
    <w:rsid w:val="00000197"/>
    <w:rsid w:val="00010B53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71FE0"/>
    <w:rsid w:val="00086114"/>
    <w:rsid w:val="000A1B63"/>
    <w:rsid w:val="000A3CC8"/>
    <w:rsid w:val="000A7B4A"/>
    <w:rsid w:val="000B6BE0"/>
    <w:rsid w:val="000D1E63"/>
    <w:rsid w:val="000E335F"/>
    <w:rsid w:val="000E7483"/>
    <w:rsid w:val="000F22B9"/>
    <w:rsid w:val="000F381C"/>
    <w:rsid w:val="0010591C"/>
    <w:rsid w:val="00106156"/>
    <w:rsid w:val="00107EDE"/>
    <w:rsid w:val="00111811"/>
    <w:rsid w:val="00114120"/>
    <w:rsid w:val="00116F07"/>
    <w:rsid w:val="0015167D"/>
    <w:rsid w:val="00152A26"/>
    <w:rsid w:val="00172F70"/>
    <w:rsid w:val="001764CE"/>
    <w:rsid w:val="00183417"/>
    <w:rsid w:val="001C454D"/>
    <w:rsid w:val="001D4577"/>
    <w:rsid w:val="001D72BA"/>
    <w:rsid w:val="001F2420"/>
    <w:rsid w:val="001F6EEB"/>
    <w:rsid w:val="002376D6"/>
    <w:rsid w:val="002770F3"/>
    <w:rsid w:val="002951BD"/>
    <w:rsid w:val="00297E2A"/>
    <w:rsid w:val="002B0915"/>
    <w:rsid w:val="002B1E09"/>
    <w:rsid w:val="002B1FC2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770F6"/>
    <w:rsid w:val="003E018B"/>
    <w:rsid w:val="003E32B9"/>
    <w:rsid w:val="003F1870"/>
    <w:rsid w:val="00407333"/>
    <w:rsid w:val="0040782E"/>
    <w:rsid w:val="004202D8"/>
    <w:rsid w:val="004206A2"/>
    <w:rsid w:val="0043570A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1461"/>
    <w:rsid w:val="0052224B"/>
    <w:rsid w:val="005328B0"/>
    <w:rsid w:val="0054054F"/>
    <w:rsid w:val="00542CE3"/>
    <w:rsid w:val="0054347F"/>
    <w:rsid w:val="00545179"/>
    <w:rsid w:val="00552D07"/>
    <w:rsid w:val="0055647F"/>
    <w:rsid w:val="0056651E"/>
    <w:rsid w:val="005703BC"/>
    <w:rsid w:val="00571E4B"/>
    <w:rsid w:val="00574085"/>
    <w:rsid w:val="0058359C"/>
    <w:rsid w:val="005926D0"/>
    <w:rsid w:val="005A3FBF"/>
    <w:rsid w:val="005B27EF"/>
    <w:rsid w:val="005B5AF3"/>
    <w:rsid w:val="005C1848"/>
    <w:rsid w:val="005E6192"/>
    <w:rsid w:val="005E6B56"/>
    <w:rsid w:val="005F12DF"/>
    <w:rsid w:val="00607C4E"/>
    <w:rsid w:val="00615583"/>
    <w:rsid w:val="00645760"/>
    <w:rsid w:val="00656974"/>
    <w:rsid w:val="00663986"/>
    <w:rsid w:val="006902A9"/>
    <w:rsid w:val="0069221B"/>
    <w:rsid w:val="00693EB5"/>
    <w:rsid w:val="006966D0"/>
    <w:rsid w:val="00697C15"/>
    <w:rsid w:val="006B302B"/>
    <w:rsid w:val="006E132F"/>
    <w:rsid w:val="006E1990"/>
    <w:rsid w:val="006E2CE8"/>
    <w:rsid w:val="006E4DA8"/>
    <w:rsid w:val="007010E6"/>
    <w:rsid w:val="00704951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C560A"/>
    <w:rsid w:val="007D0A71"/>
    <w:rsid w:val="007D2CDF"/>
    <w:rsid w:val="007D546C"/>
    <w:rsid w:val="007E5F3D"/>
    <w:rsid w:val="007F30AE"/>
    <w:rsid w:val="008019B3"/>
    <w:rsid w:val="00807F84"/>
    <w:rsid w:val="0081740D"/>
    <w:rsid w:val="0083275B"/>
    <w:rsid w:val="00845304"/>
    <w:rsid w:val="008468C8"/>
    <w:rsid w:val="00851A5E"/>
    <w:rsid w:val="00853E81"/>
    <w:rsid w:val="00891718"/>
    <w:rsid w:val="008A464B"/>
    <w:rsid w:val="008C40C0"/>
    <w:rsid w:val="008C4AEF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6B12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12C9B"/>
    <w:rsid w:val="00A221CC"/>
    <w:rsid w:val="00A3107E"/>
    <w:rsid w:val="00A400FD"/>
    <w:rsid w:val="00A65F0B"/>
    <w:rsid w:val="00A706B7"/>
    <w:rsid w:val="00AA3F0B"/>
    <w:rsid w:val="00AA4393"/>
    <w:rsid w:val="00AB1CA6"/>
    <w:rsid w:val="00AD01A8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1CBB"/>
    <w:rsid w:val="00B64C66"/>
    <w:rsid w:val="00B77D75"/>
    <w:rsid w:val="00B95EC5"/>
    <w:rsid w:val="00B96AA1"/>
    <w:rsid w:val="00BA56D2"/>
    <w:rsid w:val="00BA7DF1"/>
    <w:rsid w:val="00BD773C"/>
    <w:rsid w:val="00BE185C"/>
    <w:rsid w:val="00BF3969"/>
    <w:rsid w:val="00BF7A15"/>
    <w:rsid w:val="00C20939"/>
    <w:rsid w:val="00C214CD"/>
    <w:rsid w:val="00C329D7"/>
    <w:rsid w:val="00C33C51"/>
    <w:rsid w:val="00C45F14"/>
    <w:rsid w:val="00C66519"/>
    <w:rsid w:val="00C87C79"/>
    <w:rsid w:val="00C90570"/>
    <w:rsid w:val="00C91026"/>
    <w:rsid w:val="00CB712D"/>
    <w:rsid w:val="00CD1A2D"/>
    <w:rsid w:val="00D06EBF"/>
    <w:rsid w:val="00D07C66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DE38C5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A733C"/>
    <w:rsid w:val="00EB3910"/>
    <w:rsid w:val="00EC302F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30FE7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349AB0"/>
  <w15:docId w15:val="{2EF863A5-0767-4451-9002-0C0940C1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tabs>
        <w:tab w:val="clear" w:pos="3373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DE38C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172F70"/>
    <w:rPr>
      <w:color w:val="800080" w:themeColor="followedHyperlink"/>
      <w:u w:val="single"/>
    </w:rPr>
  </w:style>
  <w:style w:type="character" w:styleId="Accentuation">
    <w:name w:val="Emphasis"/>
    <w:basedOn w:val="Policepardfaut"/>
    <w:qFormat/>
    <w:rsid w:val="0054347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97C1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eduvaud.sharepoint.com/:f:/r/sites/ETML_INF-GRP1B-23-24_Teams/Documents%20partages/I306-XCL/ALESAN?csf=1&amp;web=1&amp;e=ik4ePz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bitter\Documents\GitHub\ICT-306\Personnel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537</TotalTime>
  <Pages>16</Pages>
  <Words>4149</Words>
  <Characters>22821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26917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Alan Bitter</dc:creator>
  <cp:lastModifiedBy>Alan Bitter</cp:lastModifiedBy>
  <cp:revision>3</cp:revision>
  <cp:lastPrinted>2024-05-21T14:17:00Z</cp:lastPrinted>
  <dcterms:created xsi:type="dcterms:W3CDTF">2024-04-16T13:47:00Z</dcterms:created>
  <dcterms:modified xsi:type="dcterms:W3CDTF">2024-05-21T14:17:00Z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