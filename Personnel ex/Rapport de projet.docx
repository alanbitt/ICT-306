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6D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61D18296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0641DA34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33216807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23A0A372" w14:textId="77777777" w:rsidR="007F30AE" w:rsidRPr="000E7483" w:rsidRDefault="007F30AE" w:rsidP="000E7483">
      <w:pPr>
        <w:jc w:val="center"/>
      </w:pPr>
      <w:r w:rsidRPr="000E7483">
        <w:t>Lieu</w:t>
      </w:r>
    </w:p>
    <w:p w14:paraId="64AB0A27" w14:textId="77777777" w:rsidR="007F30AE" w:rsidRPr="000E7483" w:rsidRDefault="007F30AE" w:rsidP="000E7483">
      <w:pPr>
        <w:jc w:val="center"/>
      </w:pPr>
      <w:r w:rsidRPr="000E7483">
        <w:t>Durée</w:t>
      </w:r>
    </w:p>
    <w:p w14:paraId="10B16DC9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01CD75EA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7773564" w14:textId="1C6B7FD9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3483045" w14:textId="5F7896F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370931E" w14:textId="2CCC4C0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0C8CDC0" w14:textId="190AEF9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28A0F4C" w14:textId="42E8741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79BA91" w14:textId="386A90C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9F70C25" w14:textId="35CDC4C4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999526" w14:textId="2377012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FFBA500" w14:textId="25408D26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3F5D4CE" w14:textId="4A1858F6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8F1BA94" w14:textId="2BA2931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C8F8E25" w14:textId="43CCF419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A4CD4C4" w14:textId="7C9DD502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08B4D4D" w14:textId="32F5C423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B21649B" w14:textId="50E155E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3B1D5BDC" w14:textId="51C4195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7059E0AF" w14:textId="08ECADC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430D8AA4" w14:textId="46F3F66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798C9329" w14:textId="66B5AAB0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0F68714" w14:textId="64C28A6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CA8D56C" w14:textId="017C4BE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4104AD4" w14:textId="3997701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0138280" w14:textId="46F00ED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7826062" w14:textId="0B51874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FB8816C" w14:textId="5427A04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3449BC57" w14:textId="486EF7C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BCB209D" w14:textId="6B603B45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CA6D0D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0AAED3B2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1B899D0" w14:textId="77777777" w:rsidR="0015167D" w:rsidRPr="0015167D" w:rsidRDefault="0015167D" w:rsidP="0015167D">
      <w:pPr>
        <w:pStyle w:val="Retraitcorpsdetexte"/>
      </w:pPr>
    </w:p>
    <w:p w14:paraId="11F17F9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8B82163" w14:textId="77777777" w:rsidR="0076036D" w:rsidRDefault="0076036D" w:rsidP="0015167D">
      <w:pPr>
        <w:pStyle w:val="Informations"/>
      </w:pPr>
    </w:p>
    <w:p w14:paraId="4AE5BDE3" w14:textId="77777777" w:rsidR="0076036D" w:rsidRDefault="0076036D" w:rsidP="0015167D">
      <w:pPr>
        <w:pStyle w:val="Informations"/>
      </w:pPr>
      <w:r>
        <w:t xml:space="preserve">Exemple :  </w:t>
      </w:r>
    </w:p>
    <w:p w14:paraId="6AB28F1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5F287F8E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229CA5C1" w14:textId="77777777" w:rsidR="0015167D" w:rsidRPr="0015167D" w:rsidRDefault="0015167D" w:rsidP="0015167D">
      <w:pPr>
        <w:pStyle w:val="Retraitcorpsdetexte"/>
      </w:pPr>
    </w:p>
    <w:p w14:paraId="6E8FAE7C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925AEEE" w14:textId="77777777" w:rsidR="0015167D" w:rsidRPr="00F664DF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0C59E754" w14:textId="77777777" w:rsidR="0015167D" w:rsidRPr="0015167D" w:rsidRDefault="0015167D" w:rsidP="0015167D">
      <w:pPr>
        <w:pStyle w:val="Retraitcorpsdetexte"/>
      </w:pPr>
    </w:p>
    <w:p w14:paraId="700C3118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1EC44CAC" w14:textId="77777777" w:rsidR="00F664DF" w:rsidRPr="00F664DF" w:rsidRDefault="00F664DF" w:rsidP="00F664DF">
      <w:pPr>
        <w:pStyle w:val="Retraitcorpsdetexte"/>
      </w:pPr>
    </w:p>
    <w:p w14:paraId="6BBE2C23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42CA3838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62DBA3D1" w14:textId="77777777" w:rsidR="00920F4E" w:rsidRDefault="00920F4E" w:rsidP="00920F4E">
      <w:pPr>
        <w:pStyle w:val="Retraitcorpsdetexte3"/>
      </w:pPr>
    </w:p>
    <w:p w14:paraId="1F288336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2ABFF161" w14:textId="77777777" w:rsidR="00F664DF" w:rsidRDefault="00F664DF" w:rsidP="00F664DF">
      <w:pPr>
        <w:pStyle w:val="Retraitcorpsdetexte3"/>
      </w:pPr>
    </w:p>
    <w:p w14:paraId="209BD33B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50352BB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71D775F6" w14:textId="77777777" w:rsidR="00F664DF" w:rsidRDefault="00F664DF" w:rsidP="00F664DF">
      <w:pPr>
        <w:pStyle w:val="Retraitcorpsdetexte3"/>
      </w:pPr>
    </w:p>
    <w:p w14:paraId="71D5488A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E4CBECF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0140DB9A" w14:textId="77777777" w:rsidR="0015167D" w:rsidRPr="00F664DF" w:rsidRDefault="0015167D" w:rsidP="00F664DF">
      <w:pPr>
        <w:pStyle w:val="Retraitcorpsdetexte3"/>
      </w:pPr>
    </w:p>
    <w:p w14:paraId="3035529A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08AEA582" w14:textId="77777777" w:rsidR="00F664DF" w:rsidRDefault="00F664DF" w:rsidP="00F664DF">
      <w:pPr>
        <w:pStyle w:val="Retraitcorpsdetexte3"/>
      </w:pPr>
    </w:p>
    <w:p w14:paraId="2F1016C0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7458D85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252E744" w14:textId="77777777" w:rsidR="0015167D" w:rsidRPr="00F664DF" w:rsidRDefault="0015167D" w:rsidP="00F664DF">
      <w:pPr>
        <w:pStyle w:val="Retraitcorpsdetexte3"/>
      </w:pPr>
    </w:p>
    <w:p w14:paraId="217F09E3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21AB1418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3B2EB34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099FE351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55E042F6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1775BB79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1AA5DE36" w14:textId="77777777" w:rsidR="00E07F66" w:rsidRDefault="00E07F66" w:rsidP="00F16ADE">
      <w:pPr>
        <w:pStyle w:val="Informations"/>
      </w:pPr>
    </w:p>
    <w:p w14:paraId="684A7B81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0C71056B" w14:textId="77777777" w:rsidR="00E07F66" w:rsidRDefault="00E07F66" w:rsidP="00F16ADE">
      <w:pPr>
        <w:pStyle w:val="Informations"/>
      </w:pPr>
    </w:p>
    <w:p w14:paraId="66E98F85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2933BD41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0F03B9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B2A9C3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CB7E910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674C0B1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810EA6B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4BFDD37A" w14:textId="77777777" w:rsidR="00F16ADE" w:rsidRDefault="00F16ADE" w:rsidP="0076036D">
      <w:pPr>
        <w:pStyle w:val="Informations"/>
      </w:pPr>
    </w:p>
    <w:p w14:paraId="63A6C988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108E5AEC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042D485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40793A31" w14:textId="77777777" w:rsidR="00A400FD" w:rsidRDefault="00A400FD" w:rsidP="00A400FD">
      <w:pPr>
        <w:pStyle w:val="Retraitcorpsdetexte"/>
        <w:rPr>
          <w:del w:id="19" w:author="Alan Bitter" w:date="2024-04-29T09:35:00Z"/>
        </w:rPr>
      </w:pPr>
    </w:p>
    <w:p w14:paraId="036ACE05" w14:textId="77777777" w:rsidR="00956B12" w:rsidRDefault="00956B12" w:rsidP="00956B12">
      <w:pPr>
        <w:pStyle w:val="Titre3"/>
      </w:pPr>
      <w:r>
        <w:t>Bowling</w:t>
      </w:r>
    </w:p>
    <w:p w14:paraId="336E3F07" w14:textId="77777777" w:rsidR="00956B12" w:rsidRDefault="00956B12" w:rsidP="00956B12">
      <w:pPr>
        <w:rPr>
          <w:ins w:id="20" w:author="Alan Bitter" w:date="2024-04-29T09:35:00Z"/>
        </w:rPr>
      </w:pPr>
      <w:ins w:id="21" w:author="Alan Bitter" w:date="2024-04-29T09:35:00Z">
        <w:r>
          <w:t>(</w:t>
        </w:r>
        <w:proofErr w:type="gramStart"/>
        <w:r>
          <w:t>Auteur:</w:t>
        </w:r>
        <w:proofErr w:type="gramEnd"/>
        <w:r>
          <w:t xml:space="preserve"> </w:t>
        </w:r>
        <w:proofErr w:type="spellStart"/>
        <w:r>
          <w:t>Esteban</w:t>
        </w:r>
        <w:proofErr w:type="spellEnd"/>
        <w:r>
          <w:t xml:space="preserve"> </w:t>
        </w:r>
        <w:proofErr w:type="spellStart"/>
        <w:r>
          <w:t>Lebet</w:t>
        </w:r>
        <w:proofErr w:type="spellEnd"/>
        <w:r>
          <w:t>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45CECCBD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774C5A3" w14:textId="77777777" w:rsidR="00956B12" w:rsidRDefault="00956B12" w:rsidP="00C667A9">
            <w:r>
              <w:t>En tant qu'utilisateur du bâtiment Je veux un bowling dans la salle D03+4 Afin de pouvoir m'amuser avec mes amis</w:t>
            </w:r>
          </w:p>
        </w:tc>
      </w:tr>
      <w:tr w:rsidR="00956B12" w14:paraId="458B89C3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91564A" w14:textId="05BA30C3" w:rsidR="00956B12" w:rsidRDefault="00956B12" w:rsidP="00C667A9">
            <w:pPr>
              <w:jc w:val="center"/>
            </w:pPr>
            <w:r>
              <w:t xml:space="preserve">Tests </w:t>
            </w:r>
            <w:del w:id="22" w:author="Alan Bitter" w:date="2024-04-29T09:35:00Z">
              <w:r w:rsidR="00BF3969">
                <w:delText xml:space="preserve">d’acceptance </w:delText>
              </w:r>
            </w:del>
            <w:proofErr w:type="gramStart"/>
            <w:ins w:id="23" w:author="Alan Bitter" w:date="2024-04-29T09:35:00Z">
              <w:r>
                <w:t>d'acceptance</w:t>
              </w:r>
            </w:ins>
            <w:r>
              <w:t>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80"/>
              <w:gridCol w:w="7660"/>
            </w:tblGrid>
            <w:tr w:rsidR="00956B12" w14:paraId="47014B69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A81060" w14:textId="77777777" w:rsidR="00956B12" w:rsidRDefault="00956B12" w:rsidP="00C667A9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15891542" w14:textId="77777777" w:rsidR="00956B12" w:rsidRDefault="00956B12" w:rsidP="00C667A9">
                  <w:r>
                    <w:t>Il y aura deux pistes de bowlings de 2m de large et 9m de long</w:t>
                  </w:r>
                </w:p>
              </w:tc>
            </w:tr>
            <w:tr w:rsidR="00956B12" w14:paraId="6755392A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B6CB19" w14:textId="77777777" w:rsidR="00956B12" w:rsidRDefault="00956B12" w:rsidP="00C667A9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5A9A2A4A" w14:textId="77777777" w:rsidR="00956B12" w:rsidRDefault="00956B12" w:rsidP="00C667A9">
                  <w:r>
                    <w:t>Il y aura 10 boules de bowlings de différents poids et couleurs disponibles</w:t>
                  </w:r>
                </w:p>
              </w:tc>
            </w:tr>
            <w:tr w:rsidR="00956B12" w14:paraId="0095B2A8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7EE9C2" w14:textId="77777777" w:rsidR="00956B12" w:rsidRDefault="00956B12" w:rsidP="00C667A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5EDA87B9" w14:textId="77777777" w:rsidR="00956B12" w:rsidRDefault="00956B12" w:rsidP="00C667A9">
                  <w:r>
                    <w:t>La salle de Bowling se situera dans la salle D03+4</w:t>
                  </w:r>
                </w:p>
              </w:tc>
            </w:tr>
            <w:tr w:rsidR="00956B12" w14:paraId="1B70E519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F38078" w14:textId="77777777" w:rsidR="00956B12" w:rsidRDefault="00956B12" w:rsidP="00C667A9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5D94403A" w14:textId="77777777" w:rsidR="00956B12" w:rsidRDefault="00956B12" w:rsidP="00C667A9">
                  <w:r>
                    <w:t>Un comptoir sera disponible sur la droite au fond dès qu'on rentre dans la salle</w:t>
                  </w:r>
                </w:p>
              </w:tc>
            </w:tr>
            <w:tr w:rsidR="00956B12" w14:paraId="1FC4EDF7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11C127" w14:textId="77777777" w:rsidR="00956B12" w:rsidRDefault="00956B12" w:rsidP="00C667A9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252BE38A" w14:textId="77777777" w:rsidR="00956B12" w:rsidRDefault="00956B12" w:rsidP="00C667A9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956B12" w14:paraId="42C8A070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E9E57C" w14:textId="77777777" w:rsidR="00956B12" w:rsidRDefault="00956B12" w:rsidP="00C667A9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0815AE33" w14:textId="52ED5CD7" w:rsidR="00956B12" w:rsidRDefault="00956B12" w:rsidP="00C667A9">
                  <w:r>
                    <w:t xml:space="preserve">Deux écrans seront mis à disposition </w:t>
                  </w:r>
                  <w:proofErr w:type="spellStart"/>
                  <w:r>
                    <w:t>au</w:t>
                  </w:r>
                  <w:del w:id="24" w:author="Alan Bitter" w:date="2024-04-29T09:35:00Z">
                    <w:r w:rsidR="00BF3969">
                      <w:delText>-</w:delText>
                    </w:r>
                  </w:del>
                  <w:ins w:id="25" w:author="Alan Bitter" w:date="2024-04-29T09:35:00Z">
                    <w:r>
                      <w:t xml:space="preserve"> </w:t>
                    </w:r>
                  </w:ins>
                  <w:r>
                    <w:t>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</w:tbl>
          <w:p w14:paraId="25BFAE39" w14:textId="77777777" w:rsidR="00956B12" w:rsidRDefault="00956B12" w:rsidP="00C667A9"/>
        </w:tc>
      </w:tr>
    </w:tbl>
    <w:p w14:paraId="1530DB81" w14:textId="77777777" w:rsidR="00956B12" w:rsidRDefault="00956B12" w:rsidP="00956B12"/>
    <w:p w14:paraId="0E61994A" w14:textId="77777777" w:rsidR="00956B12" w:rsidRDefault="00956B12" w:rsidP="00956B12">
      <w:pPr>
        <w:pStyle w:val="Titre3"/>
      </w:pPr>
      <w:r>
        <w:t>Home cinéma</w:t>
      </w:r>
    </w:p>
    <w:p w14:paraId="514272EA" w14:textId="77777777" w:rsidR="00956B12" w:rsidRDefault="00956B12" w:rsidP="00956B12">
      <w:pPr>
        <w:rPr>
          <w:ins w:id="26" w:author="Alan Bitter" w:date="2024-04-29T09:35:00Z"/>
        </w:rPr>
      </w:pPr>
      <w:ins w:id="27" w:author="Alan Bitter" w:date="2024-04-29T09:35:00Z">
        <w:r>
          <w:t>(</w:t>
        </w:r>
        <w:proofErr w:type="gramStart"/>
        <w:r>
          <w:t>Auteur:</w:t>
        </w:r>
        <w:proofErr w:type="gramEnd"/>
        <w:r>
          <w:t xml:space="preserve"> </w:t>
        </w:r>
        <w:proofErr w:type="spellStart"/>
        <w:r>
          <w:t>antoine</w:t>
        </w:r>
        <w:proofErr w:type="spellEnd"/>
        <w:r>
          <w:t xml:space="preserve"> </w:t>
        </w:r>
        <w:proofErr w:type="spellStart"/>
        <w:r>
          <w:t>fabre</w:t>
        </w:r>
        <w:proofErr w:type="spellEnd"/>
        <w:r>
          <w:t>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02C64D93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3F5C56" w14:textId="77777777" w:rsidR="00956B12" w:rsidRDefault="00956B12" w:rsidP="00C667A9">
            <w:r>
              <w:t xml:space="preserve">En tant qu'utilisateur du </w:t>
            </w:r>
            <w:proofErr w:type="gramStart"/>
            <w:r>
              <w:t xml:space="preserve">bâtiment </w:t>
            </w:r>
            <w:ins w:id="28" w:author="Alan Bitter" w:date="2024-04-29T09:35:00Z">
              <w:r>
                <w:t xml:space="preserve"> </w:t>
              </w:r>
            </w:ins>
            <w:r>
              <w:t>Je</w:t>
            </w:r>
            <w:proofErr w:type="gramEnd"/>
            <w:r>
              <w:t xml:space="preserve"> veux un mini cinéma dans la salle ... Afin d'enrichir ma culture cinématographique</w:t>
            </w:r>
          </w:p>
        </w:tc>
      </w:tr>
      <w:tr w:rsidR="00956B12" w14:paraId="5976FE88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9ABD79" w14:textId="770F8030" w:rsidR="00956B12" w:rsidRDefault="00956B12" w:rsidP="00C667A9">
            <w:pPr>
              <w:jc w:val="center"/>
            </w:pPr>
            <w:r>
              <w:t xml:space="preserve">Tests </w:t>
            </w:r>
            <w:del w:id="29" w:author="Alan Bitter" w:date="2024-04-29T09:35:00Z">
              <w:r w:rsidR="00BF3969">
                <w:delText xml:space="preserve">d’acceptance </w:delText>
              </w:r>
            </w:del>
            <w:proofErr w:type="gramStart"/>
            <w:ins w:id="30" w:author="Alan Bitter" w:date="2024-04-29T09:35:00Z">
              <w:r>
                <w:t>d'acceptance</w:t>
              </w:r>
            </w:ins>
            <w:r>
              <w:t>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2"/>
              <w:gridCol w:w="7838"/>
            </w:tblGrid>
            <w:tr w:rsidR="00956B12" w14:paraId="69C7BD45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637FDC" w14:textId="77777777" w:rsidR="00956B12" w:rsidRDefault="00956B12" w:rsidP="00C667A9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2F2CEE89" w14:textId="77777777" w:rsidR="00956B12" w:rsidRDefault="00956B12" w:rsidP="00C667A9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956B12" w14:paraId="45D3A24F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B4EACE" w14:textId="77777777" w:rsidR="00956B12" w:rsidRDefault="00956B12" w:rsidP="00C667A9">
                  <w:r>
                    <w:lastRenderedPageBreak/>
                    <w:t>2.  projecteur</w:t>
                  </w:r>
                </w:p>
              </w:tc>
              <w:tc>
                <w:tcPr>
                  <w:tcW w:w="0" w:type="auto"/>
                </w:tcPr>
                <w:p w14:paraId="6DA09DD3" w14:textId="28B5BAB5" w:rsidR="00956B12" w:rsidRDefault="00956B12" w:rsidP="00C667A9">
                  <w:r>
                    <w:t xml:space="preserve">_*Étant donné*_ qu'il faut un support pour regarder quelque chose _*Lorsque*_ je veux regarder un </w:t>
                  </w:r>
                  <w:proofErr w:type="gramStart"/>
                  <w:r>
                    <w:t xml:space="preserve">film </w:t>
                  </w:r>
                  <w:ins w:id="31" w:author="Alan Bitter" w:date="2024-04-29T09:35:00Z">
                    <w:r>
                      <w:t xml:space="preserve"> </w:t>
                    </w:r>
                  </w:ins>
                  <w:r>
                    <w:t>_</w:t>
                  </w:r>
                  <w:proofErr w:type="gramEnd"/>
                  <w:r>
                    <w:t xml:space="preserve">*Alors*_ il faut un projecteur accroché au plafond qui projette le film sur le mur </w:t>
                  </w:r>
                  <w:del w:id="32" w:author="Alan Bitter" w:date="2024-04-29T09:35:00Z">
                    <w:r w:rsidR="00BF3969">
                      <w:delText>à</w:delText>
                    </w:r>
                  </w:del>
                  <w:proofErr w:type="spellStart"/>
                  <w:ins w:id="33" w:author="Alan Bitter" w:date="2024-04-29T09:35:00Z">
                    <w:r>
                      <w:t>a</w:t>
                    </w:r>
                  </w:ins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956B12" w14:paraId="262AD5C4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30697E0" w14:textId="77777777" w:rsidR="00956B12" w:rsidRDefault="00956B12" w:rsidP="00C667A9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0EFD4ACA" w14:textId="5EC8829A" w:rsidR="00956B12" w:rsidRDefault="00BF3969" w:rsidP="00C667A9">
                  <w:del w:id="34" w:author="Alan Bitter" w:date="2024-04-29T09:35:00Z">
                    <w:r>
                      <w:delText>Il</w:delText>
                    </w:r>
                  </w:del>
                  <w:proofErr w:type="gramStart"/>
                  <w:ins w:id="35" w:author="Alan Bitter" w:date="2024-04-29T09:35:00Z">
                    <w:r w:rsidR="00956B12">
                      <w:t>il</w:t>
                    </w:r>
                  </w:ins>
                  <w:proofErr w:type="gramEnd"/>
                  <w:r w:rsidR="00956B12">
                    <w:t xml:space="preserve"> y a des petites tables en bois entre les canapés.</w:t>
                  </w:r>
                </w:p>
              </w:tc>
            </w:tr>
            <w:tr w:rsidR="00956B12" w14:paraId="630E141B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578463" w14:textId="77777777" w:rsidR="00956B12" w:rsidRDefault="00956B12" w:rsidP="00C667A9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3C7EAF0B" w14:textId="4D472769" w:rsidR="00956B12" w:rsidRDefault="00BF3969" w:rsidP="00C667A9">
                  <w:del w:id="36" w:author="Alan Bitter" w:date="2024-04-29T09:35:00Z">
                    <w:r>
                      <w:delText>Contre</w:delText>
                    </w:r>
                  </w:del>
                  <w:proofErr w:type="gramStart"/>
                  <w:ins w:id="37" w:author="Alan Bitter" w:date="2024-04-29T09:35:00Z">
                    <w:r w:rsidR="00956B12">
                      <w:t>contre</w:t>
                    </w:r>
                  </w:ins>
                  <w:proofErr w:type="gramEnd"/>
                  <w:r w:rsidR="00956B12">
                    <w:t xml:space="preserve"> le mur de la porte il y a un PC pour gérer films.</w:t>
                  </w:r>
                </w:p>
              </w:tc>
            </w:tr>
            <w:tr w:rsidR="00956B12" w14:paraId="0A9E1D3B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264B38" w14:textId="77777777" w:rsidR="00956B12" w:rsidRDefault="00956B12" w:rsidP="00C667A9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0E205D0B" w14:textId="3DBFBC57" w:rsidR="00956B12" w:rsidRDefault="00956B12" w:rsidP="00C667A9">
                  <w:r>
                    <w:t xml:space="preserve">Il y a des hauts parleurs de chaque côté du mur où le film est projeter, la taille </w:t>
                  </w:r>
                  <w:del w:id="38" w:author="Alan Bitter" w:date="2024-04-29T09:35:00Z">
                    <w:r w:rsidR="00BF3969">
                      <w:delText>de</w:delText>
                    </w:r>
                  </w:del>
                  <w:proofErr w:type="spellStart"/>
                  <w:ins w:id="39" w:author="Alan Bitter" w:date="2024-04-29T09:35:00Z">
                    <w:r>
                      <w:t>des</w:t>
                    </w:r>
                  </w:ins>
                  <w:proofErr w:type="spellEnd"/>
                  <w:r>
                    <w:t xml:space="preserve"> ces hauts parleurs font la moitié du mur.</w:t>
                  </w:r>
                </w:p>
              </w:tc>
            </w:tr>
          </w:tbl>
          <w:p w14:paraId="6ED416AE" w14:textId="77777777" w:rsidR="00956B12" w:rsidRDefault="00956B12" w:rsidP="00C667A9"/>
        </w:tc>
      </w:tr>
    </w:tbl>
    <w:p w14:paraId="450F81D8" w14:textId="77777777" w:rsidR="00956B12" w:rsidRDefault="00956B12" w:rsidP="00956B12">
      <w:pPr>
        <w:rPr>
          <w:ins w:id="40" w:author="Alan Bitter" w:date="2024-04-29T09:35:00Z"/>
        </w:rPr>
      </w:pPr>
    </w:p>
    <w:p w14:paraId="7EF51E85" w14:textId="77777777" w:rsidR="00956B12" w:rsidRDefault="00956B12" w:rsidP="00956B12">
      <w:pPr>
        <w:pStyle w:val="Titre3"/>
        <w:rPr>
          <w:ins w:id="41" w:author="Alan Bitter" w:date="2024-04-29T09:35:00Z"/>
        </w:rPr>
      </w:pPr>
      <w:ins w:id="42" w:author="Alan Bitter" w:date="2024-04-29T09:35:00Z">
        <w:r>
          <w:t>Terrain de Foot "City"</w:t>
        </w:r>
      </w:ins>
    </w:p>
    <w:p w14:paraId="1CA0D977" w14:textId="77777777" w:rsidR="00956B12" w:rsidRDefault="00956B12" w:rsidP="00956B12">
      <w:pPr>
        <w:rPr>
          <w:ins w:id="43" w:author="Alan Bitter" w:date="2024-04-29T09:35:00Z"/>
        </w:rPr>
      </w:pPr>
      <w:ins w:id="44" w:author="Alan Bitter" w:date="2024-04-29T09:35:00Z">
        <w:r>
          <w:t>(</w:t>
        </w:r>
        <w:proofErr w:type="gramStart"/>
        <w:r>
          <w:t>Auteur:</w:t>
        </w:r>
        <w:proofErr w:type="gramEnd"/>
        <w:r>
          <w:t xml:space="preserve"> </w:t>
        </w:r>
        <w:proofErr w:type="spellStart"/>
        <w:r>
          <w:t>Esteban</w:t>
        </w:r>
        <w:proofErr w:type="spellEnd"/>
        <w:r>
          <w:t xml:space="preserve"> </w:t>
        </w:r>
        <w:proofErr w:type="spellStart"/>
        <w:r>
          <w:t>Lebet</w:t>
        </w:r>
        <w:proofErr w:type="spellEnd"/>
        <w:r>
          <w:t>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2366C6F5" w14:textId="77777777" w:rsidTr="00C667A9">
        <w:tblPrEx>
          <w:tblCellMar>
            <w:top w:w="0" w:type="dxa"/>
            <w:bottom w:w="0" w:type="dxa"/>
          </w:tblCellMar>
        </w:tblPrEx>
        <w:trPr>
          <w:ins w:id="45" w:author="Alan Bitter" w:date="2024-04-29T09:35:00Z"/>
        </w:trPr>
        <w:tc>
          <w:tcPr>
            <w:tcW w:w="0" w:type="auto"/>
          </w:tcPr>
          <w:p w14:paraId="61C37B87" w14:textId="77777777" w:rsidR="00956B12" w:rsidRDefault="00956B12" w:rsidP="00C667A9">
            <w:pPr>
              <w:rPr>
                <w:ins w:id="46" w:author="Alan Bitter" w:date="2024-04-29T09:35:00Z"/>
              </w:rPr>
            </w:pPr>
            <w:ins w:id="47" w:author="Alan Bitter" w:date="2024-04-29T09:35:00Z">
              <w:r>
                <w:t>En tant qu'utilisateur du bâtiment Je veux avoir un terrain de Foot "City" sur le toit Afin de pouvoir me dépenser et de me défouler</w:t>
              </w:r>
            </w:ins>
          </w:p>
        </w:tc>
      </w:tr>
      <w:tr w:rsidR="00956B12" w14:paraId="0961E9D1" w14:textId="77777777" w:rsidTr="00C667A9">
        <w:tblPrEx>
          <w:tblCellMar>
            <w:top w:w="0" w:type="dxa"/>
            <w:bottom w:w="0" w:type="dxa"/>
          </w:tblCellMar>
        </w:tblPrEx>
        <w:trPr>
          <w:ins w:id="48" w:author="Alan Bitter" w:date="2024-04-29T09:35:00Z"/>
        </w:trPr>
        <w:tc>
          <w:tcPr>
            <w:tcW w:w="0" w:type="auto"/>
          </w:tcPr>
          <w:p w14:paraId="38EB6179" w14:textId="77777777" w:rsidR="00956B12" w:rsidRDefault="00956B12" w:rsidP="00C667A9">
            <w:pPr>
              <w:jc w:val="center"/>
              <w:rPr>
                <w:ins w:id="49" w:author="Alan Bitter" w:date="2024-04-29T09:35:00Z"/>
              </w:rPr>
            </w:pPr>
            <w:ins w:id="50" w:author="Alan Bitter" w:date="2024-04-29T09:35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95"/>
              <w:gridCol w:w="7645"/>
            </w:tblGrid>
            <w:tr w:rsidR="00956B12" w14:paraId="0D0CA656" w14:textId="77777777" w:rsidTr="00C667A9">
              <w:tblPrEx>
                <w:tblCellMar>
                  <w:top w:w="0" w:type="dxa"/>
                  <w:bottom w:w="0" w:type="dxa"/>
                </w:tblCellMar>
              </w:tblPrEx>
              <w:trPr>
                <w:ins w:id="51" w:author="Alan Bitter" w:date="2024-04-29T09:35:00Z"/>
              </w:trPr>
              <w:tc>
                <w:tcPr>
                  <w:tcW w:w="0" w:type="auto"/>
                </w:tcPr>
                <w:p w14:paraId="390728D6" w14:textId="77777777" w:rsidR="00956B12" w:rsidRDefault="00956B12" w:rsidP="00C667A9">
                  <w:pPr>
                    <w:rPr>
                      <w:ins w:id="52" w:author="Alan Bitter" w:date="2024-04-29T09:35:00Z"/>
                    </w:rPr>
                  </w:pPr>
                  <w:ins w:id="53" w:author="Alan Bitter" w:date="2024-04-29T09:35:00Z">
                    <w:r>
                      <w:t>Emplacement</w:t>
                    </w:r>
                  </w:ins>
                </w:p>
              </w:tc>
              <w:tc>
                <w:tcPr>
                  <w:tcW w:w="0" w:type="auto"/>
                </w:tcPr>
                <w:p w14:paraId="62B67753" w14:textId="77777777" w:rsidR="00956B12" w:rsidRDefault="00956B12" w:rsidP="00C667A9">
                  <w:pPr>
                    <w:rPr>
                      <w:ins w:id="54" w:author="Alan Bitter" w:date="2024-04-29T09:35:00Z"/>
                    </w:rPr>
                  </w:pPr>
                  <w:ins w:id="55" w:author="Alan Bitter" w:date="2024-04-29T09:35:00Z">
                    <w:r>
                      <w:t>Le City sera sur le toit</w:t>
                    </w:r>
                  </w:ins>
                </w:p>
              </w:tc>
            </w:tr>
            <w:tr w:rsidR="00956B12" w14:paraId="2053AECB" w14:textId="77777777" w:rsidTr="00C667A9">
              <w:tblPrEx>
                <w:tblCellMar>
                  <w:top w:w="0" w:type="dxa"/>
                  <w:bottom w:w="0" w:type="dxa"/>
                </w:tblCellMar>
              </w:tblPrEx>
              <w:trPr>
                <w:ins w:id="56" w:author="Alan Bitter" w:date="2024-04-29T09:35:00Z"/>
              </w:trPr>
              <w:tc>
                <w:tcPr>
                  <w:tcW w:w="0" w:type="auto"/>
                </w:tcPr>
                <w:p w14:paraId="3955FC65" w14:textId="77777777" w:rsidR="00956B12" w:rsidRDefault="00956B12" w:rsidP="00C667A9">
                  <w:pPr>
                    <w:rPr>
                      <w:ins w:id="57" w:author="Alan Bitter" w:date="2024-04-29T09:35:00Z"/>
                    </w:rPr>
                  </w:pPr>
                  <w:ins w:id="58" w:author="Alan Bitter" w:date="2024-04-29T09:35:00Z">
                    <w:r>
                      <w:t>Zone neutre</w:t>
                    </w:r>
                  </w:ins>
                </w:p>
              </w:tc>
              <w:tc>
                <w:tcPr>
                  <w:tcW w:w="0" w:type="auto"/>
                </w:tcPr>
                <w:p w14:paraId="32C08FA6" w14:textId="77777777" w:rsidR="00956B12" w:rsidRDefault="00956B12" w:rsidP="00C667A9">
                  <w:pPr>
                    <w:rPr>
                      <w:ins w:id="59" w:author="Alan Bitter" w:date="2024-04-29T09:35:00Z"/>
                    </w:rPr>
                  </w:pPr>
                  <w:ins w:id="60" w:author="Alan Bitter" w:date="2024-04-29T09:35:00Z">
                    <w:r>
                      <w:t>Une zone neutre de 8m de large en dehors du terrain sera présente partant du coté avec l'escalier d'entrée</w:t>
                    </w:r>
                  </w:ins>
                </w:p>
              </w:tc>
            </w:tr>
            <w:tr w:rsidR="00956B12" w14:paraId="112269C9" w14:textId="77777777" w:rsidTr="00C667A9">
              <w:tblPrEx>
                <w:tblCellMar>
                  <w:top w:w="0" w:type="dxa"/>
                  <w:bottom w:w="0" w:type="dxa"/>
                </w:tblCellMar>
              </w:tblPrEx>
              <w:trPr>
                <w:ins w:id="61" w:author="Alan Bitter" w:date="2024-04-29T09:35:00Z"/>
              </w:trPr>
              <w:tc>
                <w:tcPr>
                  <w:tcW w:w="0" w:type="auto"/>
                </w:tcPr>
                <w:p w14:paraId="45657345" w14:textId="77777777" w:rsidR="00956B12" w:rsidRDefault="00956B12" w:rsidP="00C667A9">
                  <w:pPr>
                    <w:rPr>
                      <w:ins w:id="62" w:author="Alan Bitter" w:date="2024-04-29T09:35:00Z"/>
                    </w:rPr>
                  </w:pPr>
                  <w:ins w:id="63" w:author="Alan Bitter" w:date="2024-04-29T09:35:00Z">
                    <w:r>
                      <w:t>Matériel</w:t>
                    </w:r>
                  </w:ins>
                </w:p>
              </w:tc>
              <w:tc>
                <w:tcPr>
                  <w:tcW w:w="0" w:type="auto"/>
                </w:tcPr>
                <w:p w14:paraId="6003E984" w14:textId="77777777" w:rsidR="00956B12" w:rsidRDefault="00956B12" w:rsidP="00C667A9">
                  <w:pPr>
                    <w:rPr>
                      <w:ins w:id="64" w:author="Alan Bitter" w:date="2024-04-29T09:35:00Z"/>
                    </w:rPr>
                  </w:pPr>
                  <w:ins w:id="65" w:author="Alan Bitter" w:date="2024-04-29T09:35:00Z">
                    <w:r>
                      <w:t>5 ballons de foot ainsi qu'une pompe pour les gonfler sont mis à disposition dans la zone matériel</w:t>
                    </w:r>
                  </w:ins>
                </w:p>
              </w:tc>
            </w:tr>
            <w:tr w:rsidR="00956B12" w14:paraId="54AE8442" w14:textId="77777777" w:rsidTr="00C667A9">
              <w:tblPrEx>
                <w:tblCellMar>
                  <w:top w:w="0" w:type="dxa"/>
                  <w:bottom w:w="0" w:type="dxa"/>
                </w:tblCellMar>
              </w:tblPrEx>
              <w:trPr>
                <w:ins w:id="66" w:author="Alan Bitter" w:date="2024-04-29T09:35:00Z"/>
              </w:trPr>
              <w:tc>
                <w:tcPr>
                  <w:tcW w:w="0" w:type="auto"/>
                </w:tcPr>
                <w:p w14:paraId="70410F05" w14:textId="77777777" w:rsidR="00956B12" w:rsidRDefault="00956B12" w:rsidP="00C667A9">
                  <w:pPr>
                    <w:rPr>
                      <w:ins w:id="67" w:author="Alan Bitter" w:date="2024-04-29T09:35:00Z"/>
                    </w:rPr>
                  </w:pPr>
                  <w:ins w:id="68" w:author="Alan Bitter" w:date="2024-04-29T09:35:00Z">
                    <w:r>
                      <w:t>Entrée au toit</w:t>
                    </w:r>
                  </w:ins>
                </w:p>
              </w:tc>
              <w:tc>
                <w:tcPr>
                  <w:tcW w:w="0" w:type="auto"/>
                </w:tcPr>
                <w:p w14:paraId="0AEA2C34" w14:textId="77777777" w:rsidR="00956B12" w:rsidRDefault="00956B12" w:rsidP="00C667A9">
                  <w:pPr>
                    <w:rPr>
                      <w:ins w:id="69" w:author="Alan Bitter" w:date="2024-04-29T09:35:00Z"/>
                    </w:rPr>
                  </w:pPr>
                  <w:ins w:id="70" w:author="Alan Bitter" w:date="2024-04-29T09:35:00Z">
                    <w:r>
                      <w:t>L'entrée au toit se fera dans la zone neutre</w:t>
                    </w:r>
                  </w:ins>
                </w:p>
              </w:tc>
            </w:tr>
            <w:tr w:rsidR="00956B12" w14:paraId="44026A34" w14:textId="77777777" w:rsidTr="00C667A9">
              <w:tblPrEx>
                <w:tblCellMar>
                  <w:top w:w="0" w:type="dxa"/>
                  <w:bottom w:w="0" w:type="dxa"/>
                </w:tblCellMar>
              </w:tblPrEx>
              <w:trPr>
                <w:ins w:id="71" w:author="Alan Bitter" w:date="2024-04-29T09:35:00Z"/>
              </w:trPr>
              <w:tc>
                <w:tcPr>
                  <w:tcW w:w="0" w:type="auto"/>
                </w:tcPr>
                <w:p w14:paraId="4614A8C0" w14:textId="77777777" w:rsidR="00956B12" w:rsidRDefault="00956B12" w:rsidP="00C667A9">
                  <w:pPr>
                    <w:rPr>
                      <w:ins w:id="72" w:author="Alan Bitter" w:date="2024-04-29T09:35:00Z"/>
                    </w:rPr>
                  </w:pPr>
                  <w:ins w:id="73" w:author="Alan Bitter" w:date="2024-04-29T09:35:00Z">
                    <w:r>
                      <w:t>Zone matériel</w:t>
                    </w:r>
                  </w:ins>
                </w:p>
              </w:tc>
              <w:tc>
                <w:tcPr>
                  <w:tcW w:w="0" w:type="auto"/>
                </w:tcPr>
                <w:p w14:paraId="219AA040" w14:textId="77777777" w:rsidR="00956B12" w:rsidRDefault="00956B12" w:rsidP="00C667A9">
                  <w:pPr>
                    <w:rPr>
                      <w:ins w:id="74" w:author="Alan Bitter" w:date="2024-04-29T09:35:00Z"/>
                    </w:rPr>
                  </w:pPr>
                  <w:proofErr w:type="gramStart"/>
                  <w:ins w:id="75" w:author="Alan Bitter" w:date="2024-04-29T09:35:00Z">
                    <w:r>
                      <w:t>Une zone matériel</w:t>
                    </w:r>
                    <w:proofErr w:type="gramEnd"/>
                    <w:r>
                      <w:t xml:space="preserve"> sera disponible de l'autre </w:t>
                    </w:r>
                    <w:proofErr w:type="spellStart"/>
                    <w:r>
                      <w:t>coté</w:t>
                    </w:r>
                    <w:proofErr w:type="spellEnd"/>
                    <w:r>
                      <w:t xml:space="preserve"> du toit (celui sans escalier d'entrée), l'accès peut se faire depuis le but à l'aide de portes, ou tout simplement en faisant le tour</w:t>
                    </w:r>
                  </w:ins>
                </w:p>
              </w:tc>
            </w:tr>
            <w:tr w:rsidR="00956B12" w14:paraId="25D26FD1" w14:textId="77777777" w:rsidTr="00C667A9">
              <w:tblPrEx>
                <w:tblCellMar>
                  <w:top w:w="0" w:type="dxa"/>
                  <w:bottom w:w="0" w:type="dxa"/>
                </w:tblCellMar>
              </w:tblPrEx>
              <w:trPr>
                <w:ins w:id="76" w:author="Alan Bitter" w:date="2024-04-29T09:35:00Z"/>
              </w:trPr>
              <w:tc>
                <w:tcPr>
                  <w:tcW w:w="0" w:type="auto"/>
                </w:tcPr>
                <w:p w14:paraId="2BB11426" w14:textId="77777777" w:rsidR="00956B12" w:rsidRDefault="00956B12" w:rsidP="00C667A9">
                  <w:pPr>
                    <w:rPr>
                      <w:ins w:id="77" w:author="Alan Bitter" w:date="2024-04-29T09:35:00Z"/>
                    </w:rPr>
                  </w:pPr>
                  <w:ins w:id="78" w:author="Alan Bitter" w:date="2024-04-29T09:35:00Z">
                    <w:r>
                      <w:t>Taille terrain</w:t>
                    </w:r>
                  </w:ins>
                </w:p>
              </w:tc>
              <w:tc>
                <w:tcPr>
                  <w:tcW w:w="0" w:type="auto"/>
                </w:tcPr>
                <w:p w14:paraId="435EC5AE" w14:textId="77777777" w:rsidR="00956B12" w:rsidRDefault="00956B12" w:rsidP="00C667A9">
                  <w:pPr>
                    <w:rPr>
                      <w:ins w:id="79" w:author="Alan Bitter" w:date="2024-04-29T09:35:00Z"/>
                    </w:rPr>
                  </w:pPr>
                  <w:ins w:id="80" w:author="Alan Bitter" w:date="2024-04-29T09:35:00Z">
                    <w:r>
                      <w:t>Le terrain fera 16mètres de long pour 20mètres de large</w:t>
                    </w:r>
                  </w:ins>
                </w:p>
              </w:tc>
            </w:tr>
            <w:tr w:rsidR="00956B12" w14:paraId="13D75355" w14:textId="77777777" w:rsidTr="00C667A9">
              <w:tblPrEx>
                <w:tblCellMar>
                  <w:top w:w="0" w:type="dxa"/>
                  <w:bottom w:w="0" w:type="dxa"/>
                </w:tblCellMar>
              </w:tblPrEx>
              <w:trPr>
                <w:ins w:id="81" w:author="Alan Bitter" w:date="2024-04-29T09:35:00Z"/>
              </w:trPr>
              <w:tc>
                <w:tcPr>
                  <w:tcW w:w="0" w:type="auto"/>
                </w:tcPr>
                <w:p w14:paraId="151862F8" w14:textId="77777777" w:rsidR="00956B12" w:rsidRDefault="00956B12" w:rsidP="00C667A9">
                  <w:pPr>
                    <w:rPr>
                      <w:ins w:id="82" w:author="Alan Bitter" w:date="2024-04-29T09:35:00Z"/>
                    </w:rPr>
                  </w:pPr>
                  <w:ins w:id="83" w:author="Alan Bitter" w:date="2024-04-29T09:35:00Z">
                    <w:r>
                      <w:t>Sol du terrain</w:t>
                    </w:r>
                  </w:ins>
                </w:p>
              </w:tc>
              <w:tc>
                <w:tcPr>
                  <w:tcW w:w="0" w:type="auto"/>
                </w:tcPr>
                <w:p w14:paraId="639986DA" w14:textId="77777777" w:rsidR="00956B12" w:rsidRDefault="00956B12" w:rsidP="00C667A9">
                  <w:pPr>
                    <w:rPr>
                      <w:ins w:id="84" w:author="Alan Bitter" w:date="2024-04-29T09:35:00Z"/>
                    </w:rPr>
                  </w:pPr>
                  <w:ins w:id="85" w:author="Alan Bitter" w:date="2024-04-29T09:35:00Z">
                    <w:r>
                      <w:t>Le sol du terrain sera en gazon synthétique</w:t>
                    </w:r>
                  </w:ins>
                </w:p>
              </w:tc>
            </w:tr>
            <w:tr w:rsidR="00956B12" w14:paraId="63264A2B" w14:textId="77777777" w:rsidTr="00C667A9">
              <w:tblPrEx>
                <w:tblCellMar>
                  <w:top w:w="0" w:type="dxa"/>
                  <w:bottom w:w="0" w:type="dxa"/>
                </w:tblCellMar>
              </w:tblPrEx>
              <w:trPr>
                <w:ins w:id="86" w:author="Alan Bitter" w:date="2024-04-29T09:35:00Z"/>
              </w:trPr>
              <w:tc>
                <w:tcPr>
                  <w:tcW w:w="0" w:type="auto"/>
                </w:tcPr>
                <w:p w14:paraId="46A49A34" w14:textId="77777777" w:rsidR="00956B12" w:rsidRDefault="00956B12" w:rsidP="00C667A9">
                  <w:pPr>
                    <w:rPr>
                      <w:ins w:id="87" w:author="Alan Bitter" w:date="2024-04-29T09:35:00Z"/>
                    </w:rPr>
                  </w:pPr>
                  <w:ins w:id="88" w:author="Alan Bitter" w:date="2024-04-29T09:35:00Z">
                    <w:r>
                      <w:t>Buts</w:t>
                    </w:r>
                  </w:ins>
                </w:p>
              </w:tc>
              <w:tc>
                <w:tcPr>
                  <w:tcW w:w="0" w:type="auto"/>
                </w:tcPr>
                <w:p w14:paraId="33BC8AD1" w14:textId="77777777" w:rsidR="00956B12" w:rsidRDefault="00956B12" w:rsidP="00C667A9">
                  <w:pPr>
                    <w:rPr>
                      <w:ins w:id="89" w:author="Alan Bitter" w:date="2024-04-29T09:35:00Z"/>
                    </w:rPr>
                  </w:pPr>
                  <w:ins w:id="90" w:author="Alan Bitter" w:date="2024-04-29T09:35:00Z">
                    <w:r>
                      <w:t>Les buts feront 3mètres de haut pour 4mètres de large</w:t>
                    </w:r>
                  </w:ins>
                </w:p>
              </w:tc>
            </w:tr>
            <w:tr w:rsidR="00956B12" w14:paraId="5CEAD6B2" w14:textId="77777777" w:rsidTr="00C667A9">
              <w:tblPrEx>
                <w:tblCellMar>
                  <w:top w:w="0" w:type="dxa"/>
                  <w:bottom w:w="0" w:type="dxa"/>
                </w:tblCellMar>
              </w:tblPrEx>
              <w:trPr>
                <w:ins w:id="91" w:author="Alan Bitter" w:date="2024-04-29T09:35:00Z"/>
              </w:trPr>
              <w:tc>
                <w:tcPr>
                  <w:tcW w:w="0" w:type="auto"/>
                </w:tcPr>
                <w:p w14:paraId="4EF83015" w14:textId="77777777" w:rsidR="00956B12" w:rsidRDefault="00956B12" w:rsidP="00C667A9">
                  <w:pPr>
                    <w:rPr>
                      <w:ins w:id="92" w:author="Alan Bitter" w:date="2024-04-29T09:35:00Z"/>
                    </w:rPr>
                  </w:pPr>
                  <w:ins w:id="93" w:author="Alan Bitter" w:date="2024-04-29T09:35:00Z">
                    <w:r>
                      <w:t>Barrières</w:t>
                    </w:r>
                  </w:ins>
                </w:p>
              </w:tc>
              <w:tc>
                <w:tcPr>
                  <w:tcW w:w="0" w:type="auto"/>
                </w:tcPr>
                <w:p w14:paraId="22597504" w14:textId="77777777" w:rsidR="00956B12" w:rsidRDefault="00956B12" w:rsidP="00C667A9">
                  <w:pPr>
                    <w:rPr>
                      <w:ins w:id="94" w:author="Alan Bitter" w:date="2024-04-29T09:35:00Z"/>
                    </w:rPr>
                  </w:pPr>
                  <w:ins w:id="95" w:author="Alan Bitter" w:date="2024-04-29T09:35:00Z">
                    <w:r>
                      <w:t xml:space="preserve">Les barrières accompagnées d'un filet seront </w:t>
                    </w:r>
                    <w:proofErr w:type="gramStart"/>
                    <w:r>
                      <w:t>tout</w:t>
                    </w:r>
                    <w:proofErr w:type="gramEnd"/>
                    <w:r>
                      <w:t xml:space="preserve"> autour du terrain. Les barrières font 1,5m de haut</w:t>
                    </w:r>
                  </w:ins>
                </w:p>
              </w:tc>
            </w:tr>
            <w:tr w:rsidR="00956B12" w14:paraId="7CAFD8F8" w14:textId="77777777" w:rsidTr="00C667A9">
              <w:tblPrEx>
                <w:tblCellMar>
                  <w:top w:w="0" w:type="dxa"/>
                  <w:bottom w:w="0" w:type="dxa"/>
                </w:tblCellMar>
              </w:tblPrEx>
              <w:trPr>
                <w:ins w:id="96" w:author="Alan Bitter" w:date="2024-04-29T09:35:00Z"/>
              </w:trPr>
              <w:tc>
                <w:tcPr>
                  <w:tcW w:w="0" w:type="auto"/>
                </w:tcPr>
                <w:p w14:paraId="383B4601" w14:textId="77777777" w:rsidR="00956B12" w:rsidRDefault="00956B12" w:rsidP="00C667A9">
                  <w:pPr>
                    <w:rPr>
                      <w:ins w:id="97" w:author="Alan Bitter" w:date="2024-04-29T09:35:00Z"/>
                    </w:rPr>
                  </w:pPr>
                  <w:ins w:id="98" w:author="Alan Bitter" w:date="2024-04-29T09:35:00Z">
                    <w:r>
                      <w:t>Barrières toit</w:t>
                    </w:r>
                  </w:ins>
                </w:p>
              </w:tc>
              <w:tc>
                <w:tcPr>
                  <w:tcW w:w="0" w:type="auto"/>
                </w:tcPr>
                <w:p w14:paraId="54F957F3" w14:textId="77777777" w:rsidR="00956B12" w:rsidRDefault="00956B12" w:rsidP="00C667A9">
                  <w:pPr>
                    <w:rPr>
                      <w:ins w:id="99" w:author="Alan Bitter" w:date="2024-04-29T09:35:00Z"/>
                    </w:rPr>
                  </w:pPr>
                  <w:ins w:id="100" w:author="Alan Bitter" w:date="2024-04-29T09:35:00Z">
                    <w:r>
                      <w:t>Les barrières font 1,25m de haut et se trouvent tout autour du toit</w:t>
                    </w:r>
                  </w:ins>
                </w:p>
              </w:tc>
            </w:tr>
            <w:tr w:rsidR="00956B12" w14:paraId="6B34568F" w14:textId="77777777" w:rsidTr="00C667A9">
              <w:tblPrEx>
                <w:tblCellMar>
                  <w:top w:w="0" w:type="dxa"/>
                  <w:bottom w:w="0" w:type="dxa"/>
                </w:tblCellMar>
              </w:tblPrEx>
              <w:trPr>
                <w:ins w:id="101" w:author="Alan Bitter" w:date="2024-04-29T09:35:00Z"/>
              </w:trPr>
              <w:tc>
                <w:tcPr>
                  <w:tcW w:w="0" w:type="auto"/>
                </w:tcPr>
                <w:p w14:paraId="01239E2E" w14:textId="77777777" w:rsidR="00956B12" w:rsidRDefault="00956B12" w:rsidP="00C667A9">
                  <w:pPr>
                    <w:rPr>
                      <w:ins w:id="102" w:author="Alan Bitter" w:date="2024-04-29T09:35:00Z"/>
                    </w:rPr>
                  </w:pPr>
                  <w:ins w:id="103" w:author="Alan Bitter" w:date="2024-04-29T09:35:00Z">
                    <w:r>
                      <w:t>Filets</w:t>
                    </w:r>
                  </w:ins>
                </w:p>
              </w:tc>
              <w:tc>
                <w:tcPr>
                  <w:tcW w:w="0" w:type="auto"/>
                </w:tcPr>
                <w:p w14:paraId="4E77F665" w14:textId="77777777" w:rsidR="00956B12" w:rsidRDefault="00956B12" w:rsidP="00C667A9">
                  <w:pPr>
                    <w:rPr>
                      <w:ins w:id="104" w:author="Alan Bitter" w:date="2024-04-29T09:35:00Z"/>
                    </w:rPr>
                  </w:pPr>
                  <w:ins w:id="105" w:author="Alan Bitter" w:date="2024-04-29T09:35:00Z">
                    <w:r>
                      <w:t xml:space="preserve">Des filets seront attachés à partir des barrières et des buts. Afin de rattraper d'éventuels ballons mal tirés.  Les filets </w:t>
                    </w:r>
                    <w:proofErr w:type="gramStart"/>
                    <w:r>
                      <w:t>feront</w:t>
                    </w:r>
                    <w:proofErr w:type="gramEnd"/>
                    <w:r>
                      <w:t xml:space="preserve"> 6 mètres à partir du sol</w:t>
                    </w:r>
                  </w:ins>
                </w:p>
              </w:tc>
            </w:tr>
          </w:tbl>
          <w:p w14:paraId="51E99765" w14:textId="77777777" w:rsidR="00956B12" w:rsidRDefault="00956B12" w:rsidP="00C667A9">
            <w:pPr>
              <w:rPr>
                <w:ins w:id="106" w:author="Alan Bitter" w:date="2024-04-29T09:35:00Z"/>
              </w:rPr>
            </w:pPr>
          </w:p>
        </w:tc>
      </w:tr>
    </w:tbl>
    <w:p w14:paraId="0C53AE87" w14:textId="77777777" w:rsidR="00956B12" w:rsidRDefault="00956B12" w:rsidP="00956B12"/>
    <w:p w14:paraId="2A1B1FF7" w14:textId="77777777" w:rsidR="00956B12" w:rsidRDefault="00956B12" w:rsidP="00956B12"/>
    <w:p w14:paraId="6DA620CB" w14:textId="77777777" w:rsidR="00956B12" w:rsidRDefault="00956B12" w:rsidP="00956B12">
      <w:pPr>
        <w:pStyle w:val="Titre3"/>
      </w:pPr>
      <w:r>
        <w:t>Vestiaire Piscine</w:t>
      </w:r>
    </w:p>
    <w:p w14:paraId="1944F253" w14:textId="77777777" w:rsidR="00956B12" w:rsidRDefault="00956B12" w:rsidP="00956B12">
      <w:pPr>
        <w:rPr>
          <w:ins w:id="107" w:author="Alan Bitter" w:date="2024-04-29T09:35:00Z"/>
        </w:rPr>
      </w:pPr>
      <w:ins w:id="108" w:author="Alan Bitter" w:date="2024-04-29T09:35:00Z">
        <w:r>
          <w:t>(</w:t>
        </w:r>
        <w:proofErr w:type="gramStart"/>
        <w:r>
          <w:t>Auteur:</w:t>
        </w:r>
        <w:proofErr w:type="gramEnd"/>
        <w:r>
          <w:t xml:space="preserve"> Alan Bitter)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7E1BBEED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5112742" w14:textId="77777777" w:rsidR="00956B12" w:rsidRDefault="00956B12" w:rsidP="00C667A9">
            <w:r>
              <w:t xml:space="preserve">En tant qu'utilisateur de la </w:t>
            </w:r>
            <w:proofErr w:type="gramStart"/>
            <w:r>
              <w:t xml:space="preserve">piscine </w:t>
            </w:r>
            <w:ins w:id="109" w:author="Alan Bitter" w:date="2024-04-29T09:35:00Z">
              <w:r>
                <w:t xml:space="preserve"> </w:t>
              </w:r>
            </w:ins>
            <w:r>
              <w:t>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956B12" w14:paraId="169FA7C7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7893E5" w14:textId="7FA91D3C" w:rsidR="00956B12" w:rsidRDefault="00956B12" w:rsidP="00C667A9">
            <w:pPr>
              <w:jc w:val="center"/>
            </w:pPr>
            <w:r>
              <w:t xml:space="preserve">Tests </w:t>
            </w:r>
            <w:del w:id="110" w:author="Alan Bitter" w:date="2024-04-29T09:35:00Z">
              <w:r w:rsidR="00BF3969">
                <w:delText xml:space="preserve">d’acceptance </w:delText>
              </w:r>
            </w:del>
            <w:proofErr w:type="gramStart"/>
            <w:ins w:id="111" w:author="Alan Bitter" w:date="2024-04-29T09:35:00Z">
              <w:r>
                <w:t>d'acceptance</w:t>
              </w:r>
            </w:ins>
            <w:r>
              <w:t>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56"/>
              <w:gridCol w:w="7584"/>
            </w:tblGrid>
            <w:tr w:rsidR="00956B12" w14:paraId="5F799B19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CE6D2A" w14:textId="77777777" w:rsidR="00956B12" w:rsidRDefault="00956B12" w:rsidP="00C667A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173ECE36" w14:textId="77777777" w:rsidR="00956B12" w:rsidRDefault="00956B12" w:rsidP="00C667A9">
                  <w:r>
                    <w:t>Sur le mur de gauche 4 douches espacé d'1 m</w:t>
                  </w:r>
                </w:p>
              </w:tc>
            </w:tr>
            <w:tr w:rsidR="00956B12" w14:paraId="185710DA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3FF1BC" w14:textId="77777777" w:rsidR="00956B12" w:rsidRDefault="00956B12" w:rsidP="00C667A9">
                  <w:r>
                    <w:t>Mur douche</w:t>
                  </w:r>
                </w:p>
              </w:tc>
              <w:tc>
                <w:tcPr>
                  <w:tcW w:w="0" w:type="auto"/>
                </w:tcPr>
                <w:p w14:paraId="4B29A977" w14:textId="15D37984" w:rsidR="00956B12" w:rsidRDefault="00956B12" w:rsidP="00C667A9">
                  <w:r>
                    <w:t xml:space="preserve">Sur le mur de droite 3 banc de 1m50 l'un </w:t>
                  </w:r>
                  <w:del w:id="112" w:author="Alan Bitter" w:date="2024-04-29T09:35:00Z">
                    <w:r w:rsidR="00BF3969">
                      <w:delText>à</w:delText>
                    </w:r>
                  </w:del>
                  <w:proofErr w:type="gramStart"/>
                  <w:ins w:id="113" w:author="Alan Bitter" w:date="2024-04-29T09:35:00Z">
                    <w:r>
                      <w:t>a</w:t>
                    </w:r>
                  </w:ins>
                  <w:proofErr w:type="gramEnd"/>
                  <w:r>
                    <w:t xml:space="preserve"> coter de l'autre</w:t>
                  </w:r>
                </w:p>
              </w:tc>
            </w:tr>
            <w:tr w:rsidR="00956B12" w14:paraId="2C93373C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2E2DC5" w14:textId="77777777" w:rsidR="00956B12" w:rsidRDefault="00956B12" w:rsidP="00C667A9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099ECFB6" w14:textId="5314F76D" w:rsidR="00956B12" w:rsidRDefault="00956B12" w:rsidP="00C667A9">
                  <w:r>
                    <w:t xml:space="preserve">3 </w:t>
                  </w:r>
                  <w:del w:id="114" w:author="Alan Bitter" w:date="2024-04-29T09:35:00Z">
                    <w:r w:rsidR="00BF3969">
                      <w:delText>bancs</w:delText>
                    </w:r>
                  </w:del>
                  <w:ins w:id="115" w:author="Alan Bitter" w:date="2024-04-29T09:35:00Z">
                    <w:r>
                      <w:t>banc</w:t>
                    </w:r>
                  </w:ins>
                  <w:r>
                    <w:t xml:space="preserve"> d'1m50 l'un </w:t>
                  </w:r>
                  <w:del w:id="116" w:author="Alan Bitter" w:date="2024-04-29T09:35:00Z">
                    <w:r w:rsidR="00BF3969">
                      <w:delText>à</w:delText>
                    </w:r>
                  </w:del>
                  <w:proofErr w:type="gramStart"/>
                  <w:ins w:id="117" w:author="Alan Bitter" w:date="2024-04-29T09:35:00Z">
                    <w:r>
                      <w:t>a</w:t>
                    </w:r>
                  </w:ins>
                  <w:proofErr w:type="gramEnd"/>
                  <w:r>
                    <w:t xml:space="preserve"> coter de l'autre</w:t>
                  </w:r>
                </w:p>
              </w:tc>
            </w:tr>
            <w:tr w:rsidR="00956B12" w14:paraId="6580575C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BAC287" w14:textId="77777777" w:rsidR="00956B12" w:rsidRDefault="00956B12" w:rsidP="00C667A9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65C584B1" w14:textId="77777777" w:rsidR="00956B12" w:rsidRDefault="00956B12" w:rsidP="00C667A9">
                  <w:r>
                    <w:t>Un mur entre les douches et les banc</w:t>
                  </w:r>
                </w:p>
              </w:tc>
            </w:tr>
            <w:tr w:rsidR="00956B12" w14:paraId="2AE87906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A45531" w14:textId="77777777" w:rsidR="00956B12" w:rsidRDefault="00956B12" w:rsidP="00C667A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4664FA70" w14:textId="6664E424" w:rsidR="00956B12" w:rsidRDefault="00956B12" w:rsidP="00C667A9">
                  <w:r>
                    <w:t xml:space="preserve">10 </w:t>
                  </w:r>
                  <w:del w:id="118" w:author="Alan Bitter" w:date="2024-04-29T09:35:00Z">
                    <w:r w:rsidR="00BF3969">
                      <w:delText>casiers</w:delText>
                    </w:r>
                  </w:del>
                  <w:ins w:id="119" w:author="Alan Bitter" w:date="2024-04-29T09:35:00Z">
                    <w:r>
                      <w:t>casier</w:t>
                    </w:r>
                  </w:ins>
                  <w:r>
                    <w:t xml:space="preserve"> de 1m de haut et 50cm de large et de profondeur contre le mur coter banc entre les douches et les banc</w:t>
                  </w:r>
                </w:p>
              </w:tc>
            </w:tr>
            <w:tr w:rsidR="00956B12" w14:paraId="6CE8C667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77A8F5" w14:textId="77777777" w:rsidR="00956B12" w:rsidRDefault="00956B12" w:rsidP="00C667A9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14:paraId="10998750" w14:textId="47912739" w:rsidR="00956B12" w:rsidRDefault="00956B12" w:rsidP="00C667A9">
                  <w:r>
                    <w:t xml:space="preserve">Une porte de sortie </w:t>
                  </w:r>
                  <w:del w:id="120" w:author="Alan Bitter" w:date="2024-04-29T09:35:00Z">
                    <w:r w:rsidR="00BF3969">
                      <w:delText>à</w:delText>
                    </w:r>
                  </w:del>
                  <w:proofErr w:type="spellStart"/>
                  <w:ins w:id="121" w:author="Alan Bitter" w:date="2024-04-29T09:35:00Z">
                    <w:r>
                      <w:t>a</w:t>
                    </w:r>
                  </w:ins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956B12" w14:paraId="32370292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103C0E" w14:textId="77777777" w:rsidR="00956B12" w:rsidRDefault="00956B12" w:rsidP="00C667A9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3EDCA872" w14:textId="2C441924" w:rsidR="00956B12" w:rsidRDefault="00BF3969" w:rsidP="00C667A9">
                  <w:del w:id="122" w:author="Alan Bitter" w:date="2024-04-29T09:35:00Z">
                    <w:r>
                      <w:delText>Une</w:delText>
                    </w:r>
                  </w:del>
                  <w:proofErr w:type="gramStart"/>
                  <w:ins w:id="123" w:author="Alan Bitter" w:date="2024-04-29T09:35:00Z">
                    <w:r w:rsidR="00956B12">
                      <w:t>une</w:t>
                    </w:r>
                  </w:ins>
                  <w:proofErr w:type="gramEnd"/>
                  <w:r w:rsidR="00956B12">
                    <w:t xml:space="preserve"> porte dans le coin sur le mur de droite qui </w:t>
                  </w:r>
                  <w:del w:id="124" w:author="Alan Bitter" w:date="2024-04-29T09:35:00Z">
                    <w:r>
                      <w:delText>donne</w:delText>
                    </w:r>
                  </w:del>
                  <w:ins w:id="125" w:author="Alan Bitter" w:date="2024-04-29T09:35:00Z">
                    <w:r w:rsidR="00956B12">
                      <w:t>donnes</w:t>
                    </w:r>
                  </w:ins>
                  <w:r w:rsidR="00956B12">
                    <w:t xml:space="preserve"> l'accès </w:t>
                  </w:r>
                  <w:del w:id="126" w:author="Alan Bitter" w:date="2024-04-29T09:35:00Z">
                    <w:r>
                      <w:delText>à</w:delText>
                    </w:r>
                  </w:del>
                  <w:proofErr w:type="spellStart"/>
                  <w:ins w:id="127" w:author="Alan Bitter" w:date="2024-04-29T09:35:00Z">
                    <w:r w:rsidR="00956B12">
                      <w:t>a</w:t>
                    </w:r>
                  </w:ins>
                  <w:proofErr w:type="spellEnd"/>
                  <w:r w:rsidR="00956B12">
                    <w:t xml:space="preserve"> la piscine</w:t>
                  </w:r>
                </w:p>
              </w:tc>
            </w:tr>
            <w:tr w:rsidR="00956B12" w14:paraId="0B01267E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6A56C3" w14:textId="77777777" w:rsidR="00956B12" w:rsidRDefault="00956B12" w:rsidP="00C667A9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218F2167" w14:textId="4B854A8D" w:rsidR="00956B12" w:rsidRDefault="00956B12" w:rsidP="00C667A9">
                  <w:r>
                    <w:t xml:space="preserve">3 </w:t>
                  </w:r>
                  <w:del w:id="128" w:author="Alan Bitter" w:date="2024-04-29T09:35:00Z">
                    <w:r w:rsidR="00BF3969">
                      <w:delText>spots</w:delText>
                    </w:r>
                  </w:del>
                  <w:ins w:id="129" w:author="Alan Bitter" w:date="2024-04-29T09:35:00Z">
                    <w:r>
                      <w:t>spot</w:t>
                    </w:r>
                  </w:ins>
                  <w:r>
                    <w:t xml:space="preserve"> au plafond espacé de 2m coter banc</w:t>
                  </w:r>
                </w:p>
              </w:tc>
            </w:tr>
            <w:tr w:rsidR="00956B12" w14:paraId="161854EB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2E5A7C" w14:textId="77777777" w:rsidR="00956B12" w:rsidRDefault="00956B12" w:rsidP="00C667A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7B520F0D" w14:textId="77777777" w:rsidR="00956B12" w:rsidRDefault="00956B12" w:rsidP="00C667A9">
                  <w:r>
                    <w:t>Les vestiaires se trouve en D05</w:t>
                  </w:r>
                </w:p>
              </w:tc>
            </w:tr>
          </w:tbl>
          <w:p w14:paraId="3E7E8420" w14:textId="77777777" w:rsidR="00956B12" w:rsidRDefault="00956B12" w:rsidP="00C667A9"/>
        </w:tc>
      </w:tr>
    </w:tbl>
    <w:p w14:paraId="05F44334" w14:textId="77777777" w:rsidR="00956B12" w:rsidRDefault="00956B12" w:rsidP="00956B12">
      <w:pPr>
        <w:rPr>
          <w:ins w:id="130" w:author="Alan Bitter" w:date="2024-04-29T09:35:00Z"/>
        </w:rPr>
      </w:pPr>
    </w:p>
    <w:p w14:paraId="5B52CE7F" w14:textId="77777777" w:rsidR="00956B12" w:rsidRDefault="00956B12" w:rsidP="00956B12">
      <w:pPr>
        <w:rPr>
          <w:ins w:id="131" w:author="Alan Bitter" w:date="2024-04-29T09:35:00Z"/>
        </w:rPr>
      </w:pPr>
    </w:p>
    <w:p w14:paraId="705BE7B8" w14:textId="77777777" w:rsidR="00956B12" w:rsidRDefault="00956B12" w:rsidP="00956B12">
      <w:pPr>
        <w:rPr>
          <w:ins w:id="132" w:author="Alan Bitter" w:date="2024-04-29T09:35:00Z"/>
        </w:rPr>
      </w:pPr>
    </w:p>
    <w:p w14:paraId="57AC2DED" w14:textId="77777777" w:rsidR="00956B12" w:rsidRPr="00956B12" w:rsidRDefault="00956B12" w:rsidP="00956B12">
      <w:pPr>
        <w:pStyle w:val="Corpsdetexte"/>
        <w:ind w:left="0"/>
        <w:rPr>
          <w:ins w:id="133" w:author="Alan Bitter" w:date="2024-04-29T09:35:00Z"/>
        </w:rPr>
      </w:pPr>
    </w:p>
    <w:p w14:paraId="275B9A7F" w14:textId="77777777" w:rsidR="00A400FD" w:rsidRDefault="00A400FD" w:rsidP="00A400FD">
      <w:pPr>
        <w:pStyle w:val="Retraitcorpsdetexte"/>
        <w:rPr>
          <w:ins w:id="134" w:author="Alan Bitter" w:date="2024-04-29T09:35:00Z"/>
        </w:rPr>
      </w:pPr>
      <w:bookmarkStart w:id="135" w:name="_Toc532179959"/>
      <w:bookmarkStart w:id="136" w:name="_Toc165969643"/>
    </w:p>
    <w:p w14:paraId="35CCF276" w14:textId="77777777" w:rsidR="007F30AE" w:rsidRPr="007F30AE" w:rsidRDefault="007F30AE" w:rsidP="008E53F9">
      <w:pPr>
        <w:pStyle w:val="Titre1"/>
      </w:pPr>
      <w:bookmarkStart w:id="137" w:name="_Toc532179964"/>
      <w:bookmarkStart w:id="138" w:name="_Toc165969648"/>
      <w:bookmarkStart w:id="139" w:name="_Toc164007806"/>
      <w:bookmarkEnd w:id="135"/>
      <w:bookmarkEnd w:id="136"/>
      <w:r w:rsidRPr="007F30AE">
        <w:t>Réalisation</w:t>
      </w:r>
      <w:bookmarkEnd w:id="137"/>
      <w:bookmarkEnd w:id="138"/>
      <w:bookmarkEnd w:id="139"/>
    </w:p>
    <w:p w14:paraId="127E5BDB" w14:textId="77777777" w:rsidR="007F30AE" w:rsidRPr="007F30AE" w:rsidRDefault="00116F07" w:rsidP="008E53F9">
      <w:pPr>
        <w:pStyle w:val="Titre2"/>
      </w:pPr>
      <w:bookmarkStart w:id="140" w:name="_Toc164007807"/>
      <w:r>
        <w:t>Installation de l’e</w:t>
      </w:r>
      <w:r w:rsidR="005C1848">
        <w:t>nvironnement de travail</w:t>
      </w:r>
      <w:bookmarkEnd w:id="140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141" w:name="_Toc164007808"/>
      <w:r>
        <w:t>Ressources extérieures</w:t>
      </w:r>
      <w:bookmarkEnd w:id="141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142" w:name="_Toc164007809"/>
      <w:r>
        <w:t>Déroulement effectif</w:t>
      </w:r>
      <w:bookmarkEnd w:id="142"/>
    </w:p>
    <w:p w14:paraId="7D32D7C9" w14:textId="77777777" w:rsidR="00D95D32" w:rsidRDefault="005C1848" w:rsidP="005C1848">
      <w:pPr>
        <w:pStyle w:val="Informations"/>
      </w:pPr>
      <w:bookmarkStart w:id="143" w:name="_Toc532179961"/>
      <w:r>
        <w:t>Liste des sprints avec</w:t>
      </w:r>
      <w:r w:rsidR="00D95D32">
        <w:t> pour chacun :</w:t>
      </w:r>
    </w:p>
    <w:p w14:paraId="228D3FEB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FD9E4A1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0524A831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6A552003" w14:textId="77777777" w:rsidR="00505421" w:rsidRPr="007F30AE" w:rsidRDefault="00F16ADE" w:rsidP="008E53F9">
      <w:pPr>
        <w:pStyle w:val="Titre2"/>
      </w:pPr>
      <w:bookmarkStart w:id="144" w:name="_Toc164007810"/>
      <w:bookmarkEnd w:id="143"/>
      <w:r>
        <w:t xml:space="preserve">Journal de </w:t>
      </w:r>
      <w:r w:rsidR="00E07F66">
        <w:t>travail</w:t>
      </w:r>
      <w:bookmarkEnd w:id="144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49185675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45B9A164" w14:textId="77777777" w:rsidR="007F30AE" w:rsidRPr="007F30AE" w:rsidRDefault="007F30AE" w:rsidP="008E53F9">
      <w:pPr>
        <w:pStyle w:val="Titre1"/>
      </w:pPr>
      <w:bookmarkStart w:id="145" w:name="_Toc532179966"/>
      <w:bookmarkStart w:id="146" w:name="_Toc165969650"/>
      <w:bookmarkStart w:id="147" w:name="_Toc164007811"/>
      <w:r w:rsidRPr="007F30AE">
        <w:t>Tests</w:t>
      </w:r>
      <w:bookmarkEnd w:id="145"/>
      <w:bookmarkEnd w:id="146"/>
      <w:bookmarkEnd w:id="147"/>
    </w:p>
    <w:p w14:paraId="7D715FD4" w14:textId="77777777" w:rsidR="005C1848" w:rsidRDefault="005C1848" w:rsidP="008E53F9">
      <w:pPr>
        <w:pStyle w:val="Titre2"/>
      </w:pPr>
      <w:bookmarkStart w:id="148" w:name="_Toc164007812"/>
      <w:bookmarkStart w:id="149" w:name="_Toc532179968"/>
      <w:bookmarkStart w:id="150" w:name="_Toc165969652"/>
      <w:bookmarkStart w:id="151" w:name="_Ref308525868"/>
      <w:r>
        <w:t>Stratégie de test</w:t>
      </w:r>
      <w:bookmarkEnd w:id="148"/>
    </w:p>
    <w:p w14:paraId="0176347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EC6803C" w14:textId="77777777" w:rsidR="007F30AE" w:rsidRPr="007F30AE" w:rsidRDefault="007F30AE" w:rsidP="008E53F9">
      <w:pPr>
        <w:pStyle w:val="Titre2"/>
      </w:pPr>
      <w:bookmarkStart w:id="152" w:name="_Toc164007813"/>
      <w:r w:rsidRPr="007F30AE">
        <w:t>Dossier des tests</w:t>
      </w:r>
      <w:bookmarkEnd w:id="149"/>
      <w:bookmarkEnd w:id="150"/>
      <w:bookmarkEnd w:id="151"/>
      <w:bookmarkEnd w:id="152"/>
    </w:p>
    <w:p w14:paraId="1032459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3A4248E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7B1B3F5A" w14:textId="77777777" w:rsidR="002B1E09" w:rsidRPr="00920F4E" w:rsidRDefault="002B1E09" w:rsidP="002B1E09">
      <w:pPr>
        <w:pStyle w:val="Titre2"/>
      </w:pPr>
      <w:bookmarkStart w:id="153" w:name="_Toc164007814"/>
      <w:r>
        <w:t>Problèmes restants</w:t>
      </w:r>
      <w:bookmarkEnd w:id="153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154" w:name="_Toc165969653"/>
      <w:bookmarkStart w:id="155" w:name="_Toc164007815"/>
      <w:r w:rsidRPr="007F30AE">
        <w:t>Conclusion</w:t>
      </w:r>
      <w:bookmarkEnd w:id="154"/>
      <w:bookmarkEnd w:id="155"/>
    </w:p>
    <w:p w14:paraId="23B5D5A5" w14:textId="77777777" w:rsidR="007F30AE" w:rsidRPr="00152A26" w:rsidRDefault="007F30AE" w:rsidP="008E53F9">
      <w:pPr>
        <w:pStyle w:val="Titre2"/>
      </w:pPr>
      <w:bookmarkStart w:id="156" w:name="_Toc165969654"/>
      <w:bookmarkStart w:id="157" w:name="_Toc164007816"/>
      <w:r w:rsidRPr="00152A26">
        <w:t xml:space="preserve">Bilan des </w:t>
      </w:r>
      <w:bookmarkEnd w:id="156"/>
      <w:r w:rsidR="008E53F9">
        <w:t>fonctionnalités demandées</w:t>
      </w:r>
      <w:bookmarkEnd w:id="157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158" w:name="_Toc165969655"/>
      <w:bookmarkStart w:id="159" w:name="_Toc164007817"/>
      <w:r w:rsidRPr="007F30AE">
        <w:t>Bilan de la planification</w:t>
      </w:r>
      <w:bookmarkEnd w:id="158"/>
      <w:bookmarkEnd w:id="159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160" w:name="_Toc165969656"/>
      <w:bookmarkStart w:id="161" w:name="_Toc164007818"/>
      <w:r w:rsidRPr="007F30AE">
        <w:t>Bilan personnel</w:t>
      </w:r>
      <w:bookmarkEnd w:id="160"/>
      <w:bookmarkEnd w:id="161"/>
    </w:p>
    <w:p w14:paraId="349AD01A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lastRenderedPageBreak/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162" w:name="_Toc164007819"/>
      <w:r>
        <w:t>Annexes</w:t>
      </w:r>
      <w:bookmarkEnd w:id="162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B5F9A" w14:textId="77777777" w:rsidR="002C41E7" w:rsidRDefault="002C41E7">
      <w:r>
        <w:separator/>
      </w:r>
    </w:p>
  </w:endnote>
  <w:endnote w:type="continuationSeparator" w:id="0">
    <w:p w14:paraId="52B24BAF" w14:textId="77777777" w:rsidR="002C41E7" w:rsidRDefault="002C41E7">
      <w:r>
        <w:continuationSeparator/>
      </w:r>
    </w:p>
  </w:endnote>
  <w:endnote w:type="continuationNotice" w:id="1">
    <w:p w14:paraId="4A2BD64A" w14:textId="77777777" w:rsidR="002C41E7" w:rsidRDefault="002C4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13064DF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000000">
            <w:fldChar w:fldCharType="begin"/>
          </w:r>
          <w:r w:rsidR="00000000">
            <w:instrText xml:space="preserve"> AUTHOR   \* MERGEFORMAT </w:instrText>
          </w:r>
          <w:r w:rsidR="00000000">
            <w:fldChar w:fldCharType="separate"/>
          </w:r>
          <w:r w:rsidR="00CA6D0D" w:rsidRPr="00CA6D0D">
            <w:rPr>
              <w:rFonts w:cs="Arial"/>
              <w:noProof/>
              <w:szCs w:val="16"/>
            </w:rPr>
            <w:t>Alan Bitter</w:t>
          </w:r>
          <w:r w:rsidR="00000000">
            <w:rPr>
              <w:rFonts w:cs="Arial"/>
              <w:noProof/>
              <w:szCs w:val="16"/>
            </w:rPr>
            <w:fldChar w:fldCharType="end"/>
          </w:r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6FEA0BBB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A6D0D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6A328A54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CA6D0D">
            <w:fldChar w:fldCharType="separate"/>
          </w:r>
          <w:r w:rsidR="00CA6D0D">
            <w:rPr>
              <w:noProof/>
            </w:rPr>
            <w:t>Alan Bitter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62076A2F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A6D0D">
            <w:rPr>
              <w:rFonts w:cs="Arial"/>
              <w:noProof/>
              <w:szCs w:val="16"/>
            </w:rPr>
            <w:t>29.04.2024 09:51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21DCB0E8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000000">
            <w:fldChar w:fldCharType="begin"/>
          </w:r>
          <w:r w:rsidR="00000000">
            <w:instrText xml:space="preserve"> REVNUM   \* MERGEFORMAT </w:instrText>
          </w:r>
          <w:r w:rsidR="00000000">
            <w:fldChar w:fldCharType="separate"/>
          </w:r>
          <w:r w:rsidR="00CA6D0D" w:rsidRPr="00CA6D0D">
            <w:rPr>
              <w:rFonts w:cs="Arial"/>
              <w:noProof/>
              <w:szCs w:val="16"/>
            </w:rPr>
            <w:t>2</w:t>
          </w:r>
          <w:r w:rsidR="00000000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A6D0D">
            <w:rPr>
              <w:rFonts w:cs="Arial"/>
              <w:noProof/>
              <w:szCs w:val="16"/>
            </w:rPr>
            <w:t>29.04.2024 09:30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5F925DBF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CA6D0D" w:rsidRPr="00CA6D0D">
            <w:rPr>
              <w:rFonts w:cs="Arial"/>
              <w:noProof/>
              <w:szCs w:val="16"/>
            </w:rPr>
            <w:t>Comparer</w:t>
          </w:r>
          <w:r w:rsidR="00CA6D0D">
            <w:rPr>
              <w:noProof/>
            </w:rPr>
            <w:t xml:space="preserve"> des résultats 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15596" w14:textId="77777777" w:rsidR="002C41E7" w:rsidRDefault="002C41E7">
      <w:r>
        <w:separator/>
      </w:r>
    </w:p>
  </w:footnote>
  <w:footnote w:type="continuationSeparator" w:id="0">
    <w:p w14:paraId="63A94AB9" w14:textId="77777777" w:rsidR="002C41E7" w:rsidRDefault="002C41E7">
      <w:r>
        <w:continuationSeparator/>
      </w:r>
    </w:p>
  </w:footnote>
  <w:footnote w:type="continuationNotice" w:id="1">
    <w:p w14:paraId="744FCF4F" w14:textId="77777777" w:rsidR="002C41E7" w:rsidRDefault="002C4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an Bitter">
    <w15:presenceInfo w15:providerId="AD" w15:userId="S::pf28knu@eduvaud.ch::11a57150-0837-498a-a846-17be8493bc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41E7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139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B12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3D23"/>
    <w:rsid w:val="00BA56D2"/>
    <w:rsid w:val="00BA7DF1"/>
    <w:rsid w:val="00BD773C"/>
    <w:rsid w:val="00BE185C"/>
    <w:rsid w:val="00BF3969"/>
    <w:rsid w:val="00BF7A15"/>
    <w:rsid w:val="00C20939"/>
    <w:rsid w:val="00C329D7"/>
    <w:rsid w:val="00C33C51"/>
    <w:rsid w:val="00C90570"/>
    <w:rsid w:val="00CA6D0D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3137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26</TotalTime>
  <Pages>7</Pages>
  <Words>1827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11856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1</cp:revision>
  <cp:lastPrinted>2024-04-29T07:51:00Z</cp:lastPrinted>
  <dcterms:created xsi:type="dcterms:W3CDTF">2024-04-16T13:47:00Z</dcterms:created>
  <dcterms:modified xsi:type="dcterms:W3CDTF">2024-04-29T09:53:00Z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